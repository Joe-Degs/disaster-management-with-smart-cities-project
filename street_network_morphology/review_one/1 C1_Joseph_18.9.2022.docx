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30430" w14:textId="756B1412" w:rsidR="00662D2D" w:rsidRDefault="00662D2D" w:rsidP="001379CD">
      <w:pPr>
        <w:spacing w:line="360" w:lineRule="auto"/>
        <w:jc w:val="center"/>
        <w:rPr>
          <w:ins w:id="0" w:author="Michael Osei Asibey" w:date="2022-09-18T22:42:00Z"/>
          <w:rFonts w:ascii="Garamond" w:hAnsi="Garamond" w:cs="Times New Roman"/>
          <w:b/>
          <w:sz w:val="24"/>
          <w:szCs w:val="24"/>
          <w:u w:val="single"/>
          <w:lang w:val="en-US"/>
        </w:rPr>
      </w:pPr>
      <w:commentRangeStart w:id="1"/>
      <w:r w:rsidRPr="00455D6A">
        <w:rPr>
          <w:rFonts w:ascii="Garamond" w:hAnsi="Garamond" w:cs="Times New Roman"/>
          <w:b/>
          <w:sz w:val="24"/>
          <w:szCs w:val="24"/>
          <w:u w:val="single"/>
          <w:lang w:val="en-US"/>
        </w:rPr>
        <w:t>MORPHOLOGY OF S</w:t>
      </w:r>
      <w:r w:rsidR="00F23889" w:rsidRPr="00455D6A">
        <w:rPr>
          <w:rFonts w:ascii="Garamond" w:hAnsi="Garamond" w:cs="Times New Roman"/>
          <w:b/>
          <w:sz w:val="24"/>
          <w:szCs w:val="24"/>
          <w:u w:val="single"/>
          <w:lang w:val="en-US"/>
        </w:rPr>
        <w:t>TREET NETWORKS IN URBAN NEIGHBO</w:t>
      </w:r>
      <w:r w:rsidRPr="00455D6A">
        <w:rPr>
          <w:rFonts w:ascii="Garamond" w:hAnsi="Garamond" w:cs="Times New Roman"/>
          <w:b/>
          <w:sz w:val="24"/>
          <w:szCs w:val="24"/>
          <w:u w:val="single"/>
          <w:lang w:val="en-US"/>
        </w:rPr>
        <w:t>RHOODS IN GHANA</w:t>
      </w:r>
      <w:r w:rsidR="00160899" w:rsidRPr="00455D6A">
        <w:rPr>
          <w:rFonts w:ascii="Garamond" w:hAnsi="Garamond" w:cs="Times New Roman"/>
          <w:b/>
          <w:sz w:val="24"/>
          <w:szCs w:val="24"/>
          <w:u w:val="single"/>
          <w:lang w:val="en-US"/>
        </w:rPr>
        <w:t xml:space="preserve"> – chapter one</w:t>
      </w:r>
      <w:commentRangeEnd w:id="1"/>
      <w:r w:rsidR="00455D6A">
        <w:rPr>
          <w:rStyle w:val="CommentReference"/>
        </w:rPr>
        <w:commentReference w:id="1"/>
      </w:r>
    </w:p>
    <w:p w14:paraId="27EDFB77" w14:textId="66F3501F" w:rsidR="00BC175D" w:rsidRDefault="00BC175D" w:rsidP="001379CD">
      <w:pPr>
        <w:spacing w:line="360" w:lineRule="auto"/>
        <w:jc w:val="center"/>
        <w:rPr>
          <w:ins w:id="2" w:author="Michael Osei Asibey" w:date="2022-09-18T22:42:00Z"/>
          <w:rFonts w:ascii="Garamond" w:hAnsi="Garamond" w:cs="Times New Roman"/>
          <w:b/>
          <w:sz w:val="24"/>
          <w:szCs w:val="24"/>
          <w:u w:val="single"/>
          <w:lang w:val="en-US"/>
        </w:rPr>
      </w:pPr>
      <w:ins w:id="3" w:author="Michael Osei Asibey" w:date="2022-09-18T22:42:00Z">
        <w:r>
          <w:rPr>
            <w:rFonts w:ascii="Garamond" w:hAnsi="Garamond" w:cs="Times New Roman"/>
            <w:b/>
            <w:sz w:val="24"/>
            <w:szCs w:val="24"/>
            <w:u w:val="single"/>
            <w:lang w:val="en-US"/>
          </w:rPr>
          <w:t>CHAPTER ONE</w:t>
        </w:r>
      </w:ins>
    </w:p>
    <w:p w14:paraId="1F559240" w14:textId="1690E95E" w:rsidR="00BC175D" w:rsidRPr="00455D6A" w:rsidRDefault="00BC175D" w:rsidP="001379CD">
      <w:pPr>
        <w:spacing w:line="360" w:lineRule="auto"/>
        <w:jc w:val="center"/>
        <w:rPr>
          <w:rFonts w:ascii="Garamond" w:hAnsi="Garamond" w:cs="Times New Roman"/>
          <w:b/>
          <w:sz w:val="24"/>
          <w:szCs w:val="24"/>
          <w:u w:val="single"/>
          <w:lang w:val="en-US"/>
        </w:rPr>
      </w:pPr>
      <w:ins w:id="4" w:author="Michael Osei Asibey" w:date="2022-09-18T22:42:00Z">
        <w:r>
          <w:rPr>
            <w:rFonts w:ascii="Garamond" w:hAnsi="Garamond" w:cs="Times New Roman"/>
            <w:b/>
            <w:sz w:val="24"/>
            <w:szCs w:val="24"/>
            <w:u w:val="single"/>
            <w:lang w:val="en-US"/>
          </w:rPr>
          <w:t>GENERAL INTRODUCTION</w:t>
        </w:r>
      </w:ins>
    </w:p>
    <w:p w14:paraId="21946906" w14:textId="523497C4" w:rsidR="00662D2D" w:rsidRPr="00455D6A" w:rsidRDefault="00D15873" w:rsidP="001379CD">
      <w:pPr>
        <w:spacing w:line="360" w:lineRule="auto"/>
        <w:rPr>
          <w:rFonts w:ascii="Garamond" w:hAnsi="Garamond" w:cs="Times New Roman"/>
          <w:b/>
          <w:sz w:val="24"/>
          <w:szCs w:val="24"/>
          <w:lang w:val="en-US"/>
        </w:rPr>
      </w:pPr>
      <w:ins w:id="5" w:author="Michael Osei Asibey" w:date="2022-09-18T22:50:00Z">
        <w:r>
          <w:rPr>
            <w:rFonts w:ascii="Garamond" w:hAnsi="Garamond" w:cs="Times New Roman"/>
            <w:b/>
            <w:sz w:val="24"/>
            <w:szCs w:val="24"/>
            <w:lang w:val="en-US"/>
          </w:rPr>
          <w:t xml:space="preserve">1.1 </w:t>
        </w:r>
      </w:ins>
      <w:r w:rsidR="00662D2D" w:rsidRPr="00455D6A">
        <w:rPr>
          <w:rFonts w:ascii="Garamond" w:hAnsi="Garamond" w:cs="Times New Roman"/>
          <w:b/>
          <w:sz w:val="24"/>
          <w:szCs w:val="24"/>
          <w:lang w:val="en-US"/>
        </w:rPr>
        <w:t>Introducti</w:t>
      </w:r>
      <w:commentRangeStart w:id="6"/>
      <w:r w:rsidR="00662D2D" w:rsidRPr="00455D6A">
        <w:rPr>
          <w:rFonts w:ascii="Garamond" w:hAnsi="Garamond" w:cs="Times New Roman"/>
          <w:b/>
          <w:sz w:val="24"/>
          <w:szCs w:val="24"/>
          <w:lang w:val="en-US"/>
        </w:rPr>
        <w:t>on</w:t>
      </w:r>
      <w:commentRangeEnd w:id="6"/>
      <w:r w:rsidR="0047087F">
        <w:rPr>
          <w:rStyle w:val="CommentReference"/>
        </w:rPr>
        <w:commentReference w:id="6"/>
      </w:r>
    </w:p>
    <w:p w14:paraId="558DDEE0" w14:textId="77777777" w:rsidR="0043398B" w:rsidRPr="00455D6A" w:rsidRDefault="00801160" w:rsidP="001379CD">
      <w:pPr>
        <w:spacing w:line="360" w:lineRule="auto"/>
        <w:rPr>
          <w:rFonts w:ascii="Garamond" w:hAnsi="Garamond" w:cs="Times New Roman"/>
          <w:sz w:val="24"/>
          <w:szCs w:val="24"/>
          <w:lang w:val="en-US"/>
        </w:rPr>
      </w:pPr>
      <w:r w:rsidRPr="00455D6A">
        <w:rPr>
          <w:rFonts w:ascii="Garamond" w:hAnsi="Garamond" w:cs="Times New Roman"/>
          <w:sz w:val="24"/>
          <w:szCs w:val="24"/>
          <w:lang w:val="en-US"/>
        </w:rPr>
        <w:t>Street networks form the vessels through which the lifeblood of human settlements (people, services, goods</w:t>
      </w:r>
      <w:r w:rsidR="00950D2E" w:rsidRPr="00455D6A">
        <w:rPr>
          <w:rFonts w:ascii="Garamond" w:hAnsi="Garamond" w:cs="Times New Roman"/>
          <w:sz w:val="24"/>
          <w:szCs w:val="24"/>
          <w:lang w:val="en-US"/>
        </w:rPr>
        <w:t>,</w:t>
      </w:r>
      <w:r w:rsidRPr="00455D6A">
        <w:rPr>
          <w:rFonts w:ascii="Garamond" w:hAnsi="Garamond" w:cs="Times New Roman"/>
          <w:sz w:val="24"/>
          <w:szCs w:val="24"/>
          <w:lang w:val="en-US"/>
        </w:rPr>
        <w:t xml:space="preserve"> and information) flow. They underlie commutes, discretionary trips</w:t>
      </w:r>
      <w:r w:rsidR="00950D2E" w:rsidRPr="00455D6A">
        <w:rPr>
          <w:rFonts w:ascii="Garamond" w:hAnsi="Garamond" w:cs="Times New Roman"/>
          <w:sz w:val="24"/>
          <w:szCs w:val="24"/>
          <w:lang w:val="en-US"/>
        </w:rPr>
        <w:t>,</w:t>
      </w:r>
      <w:r w:rsidRPr="00455D6A">
        <w:rPr>
          <w:rFonts w:ascii="Garamond" w:hAnsi="Garamond" w:cs="Times New Roman"/>
          <w:sz w:val="24"/>
          <w:szCs w:val="24"/>
          <w:lang w:val="en-US"/>
        </w:rPr>
        <w:t xml:space="preserve"> and the location decisions of households and firms</w:t>
      </w:r>
      <w:r w:rsidR="00821C8B" w:rsidRPr="00455D6A">
        <w:rPr>
          <w:rFonts w:ascii="Garamond" w:hAnsi="Garamond" w:cs="Times New Roman"/>
          <w:sz w:val="24"/>
          <w:szCs w:val="24"/>
          <w:lang w:val="en-US"/>
        </w:rPr>
        <w:t xml:space="preserve"> </w:t>
      </w:r>
      <w:r w:rsidR="00821C8B" w:rsidRPr="00455D6A">
        <w:rPr>
          <w:rFonts w:ascii="Garamond" w:hAnsi="Garamond" w:cs="Times New Roman"/>
          <w:sz w:val="24"/>
          <w:szCs w:val="24"/>
          <w:lang w:val="en-US"/>
        </w:rPr>
        <w:fldChar w:fldCharType="begin" w:fldLock="1"/>
      </w:r>
      <w:r w:rsidR="00D67EA6" w:rsidRPr="00455D6A">
        <w:rPr>
          <w:rFonts w:ascii="Garamond" w:hAnsi="Garamond"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sidRPr="00455D6A">
        <w:rPr>
          <w:rFonts w:ascii="Garamond" w:hAnsi="Garamond" w:cs="Times New Roman"/>
          <w:sz w:val="24"/>
          <w:szCs w:val="24"/>
          <w:lang w:val="en-US"/>
        </w:rPr>
        <w:fldChar w:fldCharType="separate"/>
      </w:r>
      <w:r w:rsidR="00771943" w:rsidRPr="00455D6A">
        <w:rPr>
          <w:rFonts w:ascii="Garamond" w:hAnsi="Garamond" w:cs="Times New Roman"/>
          <w:noProof/>
          <w:sz w:val="24"/>
          <w:szCs w:val="24"/>
          <w:lang w:val="en-US"/>
        </w:rPr>
        <w:t>(Boeing, 2018a)</w:t>
      </w:r>
      <w:r w:rsidR="00821C8B" w:rsidRPr="00455D6A">
        <w:rPr>
          <w:rFonts w:ascii="Garamond" w:hAnsi="Garamond" w:cs="Times New Roman"/>
          <w:sz w:val="24"/>
          <w:szCs w:val="24"/>
          <w:lang w:val="en-US"/>
        </w:rPr>
        <w:fldChar w:fldCharType="end"/>
      </w:r>
      <w:r w:rsidR="00CF3582" w:rsidRPr="00455D6A">
        <w:rPr>
          <w:rFonts w:ascii="Garamond" w:hAnsi="Garamond" w:cs="Times New Roman"/>
          <w:sz w:val="24"/>
          <w:szCs w:val="24"/>
          <w:lang w:val="en-US"/>
        </w:rPr>
        <w:t>. More importantly, they</w:t>
      </w:r>
      <w:r w:rsidR="00821C8B" w:rsidRPr="00455D6A">
        <w:rPr>
          <w:rFonts w:ascii="Garamond" w:hAnsi="Garamond" w:cs="Times New Roman"/>
          <w:sz w:val="24"/>
          <w:szCs w:val="24"/>
          <w:lang w:val="en-US"/>
        </w:rPr>
        <w:t xml:space="preserve"> help shape the urban structure and shape the way human interactions happen in space.</w:t>
      </w:r>
      <w:r w:rsidR="0043398B" w:rsidRPr="00455D6A">
        <w:rPr>
          <w:rFonts w:ascii="Garamond" w:hAnsi="Garamond"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14:paraId="3EAC0D18" w14:textId="061525DF" w:rsidR="0020533B" w:rsidRPr="00455D6A" w:rsidRDefault="006712FB" w:rsidP="001379CD">
      <w:pPr>
        <w:spacing w:line="360" w:lineRule="auto"/>
        <w:rPr>
          <w:rFonts w:ascii="Garamond" w:hAnsi="Garamond" w:cs="Times New Roman"/>
          <w:sz w:val="24"/>
          <w:szCs w:val="24"/>
          <w:lang w:val="en-US"/>
        </w:rPr>
      </w:pPr>
      <w:r w:rsidRPr="00455D6A">
        <w:rPr>
          <w:rFonts w:ascii="Garamond" w:hAnsi="Garamond" w:cs="Times New Roman"/>
          <w:sz w:val="24"/>
          <w:szCs w:val="24"/>
          <w:lang w:val="en-US"/>
        </w:rPr>
        <w:t xml:space="preserve">The current output of urban transportation efforts in Ghana </w:t>
      </w:r>
      <w:r w:rsidR="00895983" w:rsidRPr="00455D6A">
        <w:rPr>
          <w:rFonts w:ascii="Garamond" w:hAnsi="Garamond" w:cs="Times New Roman"/>
          <w:sz w:val="24"/>
          <w:szCs w:val="24"/>
          <w:lang w:val="en-US"/>
        </w:rPr>
        <w:t>is</w:t>
      </w:r>
      <w:r w:rsidRPr="00455D6A">
        <w:rPr>
          <w:rFonts w:ascii="Garamond" w:hAnsi="Garamond" w:cs="Times New Roman"/>
          <w:sz w:val="24"/>
          <w:szCs w:val="24"/>
          <w:lang w:val="en-US"/>
        </w:rPr>
        <w:t xml:space="preserve"> subpar</w:t>
      </w:r>
      <w:r w:rsidR="007414A8" w:rsidRPr="00455D6A">
        <w:rPr>
          <w:rFonts w:ascii="Garamond" w:hAnsi="Garamond" w:cs="Times New Roman"/>
          <w:sz w:val="24"/>
          <w:szCs w:val="24"/>
          <w:lang w:val="en-US"/>
        </w:rPr>
        <w:t>—and mostly become</w:t>
      </w:r>
      <w:r w:rsidR="00895983" w:rsidRPr="00455D6A">
        <w:rPr>
          <w:rFonts w:ascii="Garamond" w:hAnsi="Garamond" w:cs="Times New Roman"/>
          <w:sz w:val="24"/>
          <w:szCs w:val="24"/>
          <w:lang w:val="en-US"/>
        </w:rPr>
        <w:t>s</w:t>
      </w:r>
      <w:r w:rsidR="007414A8" w:rsidRPr="00455D6A">
        <w:rPr>
          <w:rFonts w:ascii="Garamond" w:hAnsi="Garamond" w:cs="Times New Roman"/>
          <w:sz w:val="24"/>
          <w:szCs w:val="24"/>
          <w:lang w:val="en-US"/>
        </w:rPr>
        <w:t xml:space="preserve"> more of a problem after commissioning—, this can</w:t>
      </w:r>
      <w:r w:rsidRPr="00455D6A">
        <w:rPr>
          <w:rFonts w:ascii="Garamond" w:hAnsi="Garamond" w:cs="Times New Roman"/>
          <w:sz w:val="24"/>
          <w:szCs w:val="24"/>
          <w:lang w:val="en-US"/>
        </w:rPr>
        <w:t xml:space="preserve"> be experienced by any person </w:t>
      </w:r>
      <w:r w:rsidR="007414A8" w:rsidRPr="00455D6A">
        <w:rPr>
          <w:rFonts w:ascii="Garamond" w:hAnsi="Garamond" w:cs="Times New Roman"/>
          <w:sz w:val="24"/>
          <w:szCs w:val="24"/>
          <w:lang w:val="en-US"/>
        </w:rPr>
        <w:t>living in any city</w:t>
      </w:r>
      <w:r w:rsidRPr="00455D6A">
        <w:rPr>
          <w:rFonts w:ascii="Garamond" w:hAnsi="Garamond" w:cs="Times New Roman"/>
          <w:sz w:val="24"/>
          <w:szCs w:val="24"/>
          <w:lang w:val="en-US"/>
        </w:rPr>
        <w:t xml:space="preserve"> in Ghana. Commute times are longer because it takes twice as much time to travel between two endpoints. There</w:t>
      </w:r>
      <w:r w:rsidR="007414A8" w:rsidRPr="00455D6A">
        <w:rPr>
          <w:rFonts w:ascii="Garamond" w:hAnsi="Garamond" w:cs="Times New Roman"/>
          <w:sz w:val="24"/>
          <w:szCs w:val="24"/>
          <w:lang w:val="en-US"/>
        </w:rPr>
        <w:t xml:space="preserve"> is a huge divide between academic output on the subject and actual implementation of these ideas in our cities</w:t>
      </w:r>
      <w:r w:rsidR="0020533B" w:rsidRPr="00455D6A">
        <w:rPr>
          <w:rFonts w:ascii="Garamond" w:hAnsi="Garamond" w:cs="Times New Roman"/>
          <w:sz w:val="24"/>
          <w:szCs w:val="24"/>
          <w:lang w:val="en-US"/>
        </w:rPr>
        <w:t xml:space="preserve"> mostly due to the informal ways in which </w:t>
      </w:r>
      <w:r w:rsidR="00895983" w:rsidRPr="00455D6A">
        <w:rPr>
          <w:rFonts w:ascii="Garamond" w:hAnsi="Garamond" w:cs="Times New Roman"/>
          <w:sz w:val="24"/>
          <w:szCs w:val="24"/>
          <w:lang w:val="en-US"/>
        </w:rPr>
        <w:t>they</w:t>
      </w:r>
      <w:r w:rsidR="0020533B" w:rsidRPr="00455D6A">
        <w:rPr>
          <w:rFonts w:ascii="Garamond" w:hAnsi="Garamond" w:cs="Times New Roman"/>
          <w:sz w:val="24"/>
          <w:szCs w:val="24"/>
          <w:lang w:val="en-US"/>
        </w:rPr>
        <w:t xml:space="preserve"> evolve</w:t>
      </w:r>
      <w:r w:rsidR="007414A8" w:rsidRPr="00455D6A">
        <w:rPr>
          <w:rFonts w:ascii="Garamond" w:hAnsi="Garamond" w:cs="Times New Roman"/>
          <w:sz w:val="24"/>
          <w:szCs w:val="24"/>
          <w:lang w:val="en-US"/>
        </w:rPr>
        <w:t>—that is if they are even considered at all</w:t>
      </w:r>
      <w:r w:rsidR="00895983" w:rsidRPr="00455D6A">
        <w:rPr>
          <w:rFonts w:ascii="Garamond" w:hAnsi="Garamond" w:cs="Times New Roman"/>
          <w:sz w:val="24"/>
          <w:szCs w:val="24"/>
          <w:lang w:val="en-US"/>
        </w:rPr>
        <w:t>—</w:t>
      </w:r>
      <w:ins w:id="7" w:author="Michael Osei Asibey" w:date="2022-09-18T22:52:00Z">
        <w:r w:rsidR="009D780F">
          <w:rPr>
            <w:rFonts w:ascii="Garamond" w:hAnsi="Garamond" w:cs="Times New Roman"/>
            <w:sz w:val="24"/>
            <w:szCs w:val="24"/>
            <w:lang w:val="en-US"/>
          </w:rPr>
          <w:t xml:space="preserve"> </w:t>
        </w:r>
      </w:ins>
      <w:del w:id="8" w:author="Michael Osei Asibey" w:date="2022-09-18T22:52:00Z">
        <w:r w:rsidR="00895983" w:rsidRPr="00455D6A" w:rsidDel="009D780F">
          <w:rPr>
            <w:rFonts w:ascii="Garamond" w:hAnsi="Garamond" w:cs="Times New Roman"/>
            <w:sz w:val="24"/>
            <w:szCs w:val="24"/>
            <w:lang w:val="en-US"/>
          </w:rPr>
          <w:delText>,</w:delText>
        </w:r>
        <w:r w:rsidR="007414A8" w:rsidRPr="00455D6A" w:rsidDel="009D780F">
          <w:rPr>
            <w:rFonts w:ascii="Garamond" w:hAnsi="Garamond" w:cs="Times New Roman"/>
            <w:sz w:val="24"/>
            <w:szCs w:val="24"/>
            <w:lang w:val="en-US"/>
          </w:rPr>
          <w:delText xml:space="preserve"> </w:delText>
        </w:r>
      </w:del>
      <w:r w:rsidR="007414A8" w:rsidRPr="00455D6A">
        <w:rPr>
          <w:rFonts w:ascii="Garamond" w:hAnsi="Garamond" w:cs="Times New Roman"/>
          <w:sz w:val="24"/>
          <w:szCs w:val="24"/>
          <w:lang w:val="en-US"/>
        </w:rPr>
        <w:t xml:space="preserve">as </w:t>
      </w:r>
      <w:r w:rsidR="0020533B" w:rsidRPr="00455D6A">
        <w:rPr>
          <w:rFonts w:ascii="Garamond" w:hAnsi="Garamond" w:cs="Times New Roman"/>
          <w:sz w:val="24"/>
          <w:szCs w:val="24"/>
          <w:lang w:val="en-US"/>
        </w:rPr>
        <w:fldChar w:fldCharType="begin" w:fldLock="1"/>
      </w:r>
      <w:r w:rsidR="00895983" w:rsidRPr="00455D6A">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20533B" w:rsidRPr="00455D6A">
        <w:rPr>
          <w:rFonts w:ascii="Garamond" w:hAnsi="Garamond" w:cs="Times New Roman"/>
          <w:sz w:val="24"/>
          <w:szCs w:val="24"/>
          <w:lang w:val="en-US"/>
        </w:rPr>
        <w:fldChar w:fldCharType="separate"/>
      </w:r>
      <w:del w:id="9" w:author="Michael Osei Asibey" w:date="2022-09-18T22:52:00Z">
        <w:r w:rsidR="0020533B" w:rsidRPr="00455D6A" w:rsidDel="009D780F">
          <w:rPr>
            <w:rFonts w:ascii="Garamond" w:hAnsi="Garamond" w:cs="Times New Roman"/>
            <w:noProof/>
            <w:sz w:val="24"/>
            <w:szCs w:val="24"/>
            <w:lang w:val="en-US"/>
          </w:rPr>
          <w:delText>(</w:delText>
        </w:r>
      </w:del>
      <w:r w:rsidR="0020533B" w:rsidRPr="00455D6A">
        <w:rPr>
          <w:rFonts w:ascii="Garamond" w:hAnsi="Garamond" w:cs="Times New Roman"/>
          <w:noProof/>
          <w:sz w:val="24"/>
          <w:szCs w:val="24"/>
          <w:lang w:val="en-US"/>
        </w:rPr>
        <w:t>Dumedah &amp; Garsonu</w:t>
      </w:r>
      <w:ins w:id="10" w:author="Michael Osei Asibey" w:date="2022-09-18T22:52:00Z">
        <w:r w:rsidR="009D780F">
          <w:rPr>
            <w:rFonts w:ascii="Garamond" w:hAnsi="Garamond" w:cs="Times New Roman"/>
            <w:noProof/>
            <w:sz w:val="24"/>
            <w:szCs w:val="24"/>
            <w:lang w:val="en-US"/>
          </w:rPr>
          <w:t xml:space="preserve"> </w:t>
        </w:r>
      </w:ins>
      <w:del w:id="11" w:author="Michael Osei Asibey" w:date="2022-09-18T22:52:00Z">
        <w:r w:rsidR="0020533B" w:rsidRPr="00455D6A" w:rsidDel="009D780F">
          <w:rPr>
            <w:rFonts w:ascii="Garamond" w:hAnsi="Garamond" w:cs="Times New Roman"/>
            <w:noProof/>
            <w:sz w:val="24"/>
            <w:szCs w:val="24"/>
            <w:lang w:val="en-US"/>
          </w:rPr>
          <w:delText xml:space="preserve">, </w:delText>
        </w:r>
      </w:del>
      <w:ins w:id="12" w:author="Michael Osei Asibey" w:date="2022-09-18T22:52:00Z">
        <w:r w:rsidR="009D780F">
          <w:rPr>
            <w:rFonts w:ascii="Garamond" w:hAnsi="Garamond" w:cs="Times New Roman"/>
            <w:noProof/>
            <w:sz w:val="24"/>
            <w:szCs w:val="24"/>
            <w:lang w:val="en-US"/>
          </w:rPr>
          <w:t>(</w:t>
        </w:r>
      </w:ins>
      <w:r w:rsidR="0020533B" w:rsidRPr="00455D6A">
        <w:rPr>
          <w:rFonts w:ascii="Garamond" w:hAnsi="Garamond" w:cs="Times New Roman"/>
          <w:noProof/>
          <w:sz w:val="24"/>
          <w:szCs w:val="24"/>
          <w:lang w:val="en-US"/>
        </w:rPr>
        <w:t>2021)</w:t>
      </w:r>
      <w:r w:rsidR="0020533B" w:rsidRPr="00455D6A">
        <w:rPr>
          <w:rFonts w:ascii="Garamond" w:hAnsi="Garamond" w:cs="Times New Roman"/>
          <w:sz w:val="24"/>
          <w:szCs w:val="24"/>
          <w:lang w:val="en-US"/>
        </w:rPr>
        <w:fldChar w:fldCharType="end"/>
      </w:r>
      <w:r w:rsidR="0020533B" w:rsidRPr="00455D6A">
        <w:rPr>
          <w:rFonts w:ascii="Garamond" w:hAnsi="Garamond" w:cs="Times New Roman"/>
          <w:sz w:val="24"/>
          <w:szCs w:val="24"/>
          <w:lang w:val="en-US"/>
        </w:rPr>
        <w:t xml:space="preserve"> </w:t>
      </w:r>
      <w:r w:rsidR="007414A8" w:rsidRPr="00455D6A">
        <w:rPr>
          <w:rFonts w:ascii="Garamond" w:hAnsi="Garamond" w:cs="Times New Roman"/>
          <w:sz w:val="24"/>
          <w:szCs w:val="24"/>
          <w:lang w:val="en-US"/>
        </w:rPr>
        <w:t>posits, “</w:t>
      </w:r>
      <w:r w:rsidR="007414A8" w:rsidRPr="00455D6A">
        <w:rPr>
          <w:rFonts w:ascii="Garamond" w:hAnsi="Garamond" w:cs="Times New Roman"/>
          <w:color w:val="1C1D1E"/>
          <w:sz w:val="24"/>
          <w:szCs w:val="24"/>
          <w:shd w:val="clear" w:color="auto" w:fill="FFFFFF"/>
        </w:rPr>
        <w:t xml:space="preserve">very little is known from the literature about the spatial structure of urban road networks in Ghana, sub-Saharan Africa, or in areas with </w:t>
      </w:r>
      <w:r w:rsidR="00895983" w:rsidRPr="00455D6A">
        <w:rPr>
          <w:rFonts w:ascii="Garamond" w:hAnsi="Garamond" w:cs="Times New Roman"/>
          <w:color w:val="1C1D1E"/>
          <w:sz w:val="24"/>
          <w:szCs w:val="24"/>
          <w:shd w:val="clear" w:color="auto" w:fill="FFFFFF"/>
        </w:rPr>
        <w:t xml:space="preserve">the </w:t>
      </w:r>
      <w:r w:rsidR="007414A8" w:rsidRPr="00455D6A">
        <w:rPr>
          <w:rFonts w:ascii="Garamond" w:hAnsi="Garamond" w:cs="Times New Roman"/>
          <w:color w:val="1C1D1E"/>
          <w:sz w:val="24"/>
          <w:szCs w:val="24"/>
          <w:shd w:val="clear" w:color="auto" w:fill="FFFFFF"/>
        </w:rPr>
        <w:t>similar informal layout of roads</w:t>
      </w:r>
      <w:r w:rsidR="007414A8" w:rsidRPr="00455D6A">
        <w:rPr>
          <w:rFonts w:ascii="Garamond" w:hAnsi="Garamond" w:cs="Times New Roman"/>
          <w:sz w:val="24"/>
          <w:szCs w:val="24"/>
          <w:lang w:val="en-US"/>
        </w:rPr>
        <w:t xml:space="preserve">”. </w:t>
      </w:r>
      <w:r w:rsidR="0020533B" w:rsidRPr="00455D6A">
        <w:rPr>
          <w:rFonts w:ascii="Garamond" w:hAnsi="Garamond" w:cs="Times New Roman"/>
          <w:sz w:val="24"/>
          <w:szCs w:val="24"/>
          <w:lang w:val="en-US"/>
        </w:rPr>
        <w:t>It will get increasingly harder to do Urban Planning</w:t>
      </w:r>
      <w:r w:rsidR="007414A8" w:rsidRPr="00455D6A">
        <w:rPr>
          <w:rFonts w:ascii="Garamond" w:hAnsi="Garamond" w:cs="Times New Roman"/>
          <w:sz w:val="24"/>
          <w:szCs w:val="24"/>
          <w:lang w:val="en-US"/>
        </w:rPr>
        <w:t xml:space="preserve"> in Ghana</w:t>
      </w:r>
      <w:r w:rsidR="0020533B" w:rsidRPr="00455D6A">
        <w:rPr>
          <w:rFonts w:ascii="Garamond" w:hAnsi="Garamond" w:cs="Times New Roman"/>
          <w:sz w:val="24"/>
          <w:szCs w:val="24"/>
          <w:lang w:val="en-US"/>
        </w:rPr>
        <w:t xml:space="preserve"> specifically</w:t>
      </w:r>
      <w:r w:rsidR="00895983" w:rsidRPr="00455D6A">
        <w:rPr>
          <w:rFonts w:ascii="Garamond" w:hAnsi="Garamond" w:cs="Times New Roman"/>
          <w:sz w:val="24"/>
          <w:szCs w:val="24"/>
          <w:lang w:val="en-US"/>
        </w:rPr>
        <w:t xml:space="preserve"> in</w:t>
      </w:r>
      <w:r w:rsidR="0020533B" w:rsidRPr="00455D6A">
        <w:rPr>
          <w:rFonts w:ascii="Garamond" w:hAnsi="Garamond" w:cs="Times New Roman"/>
          <w:sz w:val="24"/>
          <w:szCs w:val="24"/>
          <w:lang w:val="en-US"/>
        </w:rPr>
        <w:t xml:space="preserve"> the transport sector</w:t>
      </w:r>
      <w:r w:rsidR="007414A8" w:rsidRPr="00455D6A">
        <w:rPr>
          <w:rFonts w:ascii="Garamond" w:hAnsi="Garamond" w:cs="Times New Roman"/>
          <w:sz w:val="24"/>
          <w:szCs w:val="24"/>
          <w:lang w:val="en-US"/>
        </w:rPr>
        <w:t xml:space="preserve"> because </w:t>
      </w:r>
      <w:r w:rsidR="0020533B" w:rsidRPr="00455D6A">
        <w:rPr>
          <w:rFonts w:ascii="Garamond" w:hAnsi="Garamond" w:cs="Times New Roman"/>
          <w:sz w:val="24"/>
          <w:szCs w:val="24"/>
          <w:lang w:val="en-US"/>
        </w:rPr>
        <w:t>wi</w:t>
      </w:r>
      <w:r w:rsidR="00895983" w:rsidRPr="00455D6A">
        <w:rPr>
          <w:rFonts w:ascii="Garamond" w:hAnsi="Garamond" w:cs="Times New Roman"/>
          <w:sz w:val="24"/>
          <w:szCs w:val="24"/>
          <w:lang w:val="en-US"/>
        </w:rPr>
        <w:t xml:space="preserve">thout a comprehensive view of the </w:t>
      </w:r>
      <w:r w:rsidR="0020533B" w:rsidRPr="00455D6A">
        <w:rPr>
          <w:rFonts w:ascii="Garamond" w:hAnsi="Garamond" w:cs="Times New Roman"/>
          <w:sz w:val="24"/>
          <w:szCs w:val="24"/>
          <w:lang w:val="en-US"/>
        </w:rPr>
        <w:t>network structure and the possible effects of particular changes in</w:t>
      </w:r>
      <w:r w:rsidR="00BA5339" w:rsidRPr="00455D6A">
        <w:rPr>
          <w:rFonts w:ascii="Garamond" w:hAnsi="Garamond" w:cs="Times New Roman"/>
          <w:sz w:val="24"/>
          <w:szCs w:val="24"/>
          <w:lang w:val="en-US"/>
        </w:rPr>
        <w:t xml:space="preserve"> intricate parts of</w:t>
      </w:r>
      <w:r w:rsidR="00895983" w:rsidRPr="00455D6A">
        <w:rPr>
          <w:rFonts w:ascii="Garamond" w:hAnsi="Garamond" w:cs="Times New Roman"/>
          <w:sz w:val="24"/>
          <w:szCs w:val="24"/>
          <w:lang w:val="en-US"/>
        </w:rPr>
        <w:t xml:space="preserve"> the structure, planning efforts will</w:t>
      </w:r>
      <w:r w:rsidR="0020533B" w:rsidRPr="00455D6A">
        <w:rPr>
          <w:rFonts w:ascii="Garamond" w:hAnsi="Garamond" w:cs="Times New Roman"/>
          <w:sz w:val="24"/>
          <w:szCs w:val="24"/>
          <w:lang w:val="en-US"/>
        </w:rPr>
        <w:t xml:space="preserve"> continue to</w:t>
      </w:r>
      <w:r w:rsidR="00895983" w:rsidRPr="00455D6A">
        <w:rPr>
          <w:rFonts w:ascii="Garamond" w:hAnsi="Garamond" w:cs="Times New Roman"/>
          <w:sz w:val="24"/>
          <w:szCs w:val="24"/>
          <w:lang w:val="en-US"/>
        </w:rPr>
        <w:t xml:space="preserve"> be shots</w:t>
      </w:r>
      <w:r w:rsidR="0020533B" w:rsidRPr="00455D6A">
        <w:rPr>
          <w:rFonts w:ascii="Garamond" w:hAnsi="Garamond" w:cs="Times New Roman"/>
          <w:sz w:val="24"/>
          <w:szCs w:val="24"/>
          <w:lang w:val="en-US"/>
        </w:rPr>
        <w:t xml:space="preserve"> in the dark and create more problem</w:t>
      </w:r>
      <w:r w:rsidR="00895983" w:rsidRPr="00455D6A">
        <w:rPr>
          <w:rFonts w:ascii="Garamond" w:hAnsi="Garamond" w:cs="Times New Roman"/>
          <w:sz w:val="24"/>
          <w:szCs w:val="24"/>
          <w:lang w:val="en-US"/>
        </w:rPr>
        <w:t>s than they</w:t>
      </w:r>
      <w:r w:rsidR="0020533B" w:rsidRPr="00455D6A">
        <w:rPr>
          <w:rFonts w:ascii="Garamond" w:hAnsi="Garamond" w:cs="Times New Roman"/>
          <w:sz w:val="24"/>
          <w:szCs w:val="24"/>
          <w:lang w:val="en-US"/>
        </w:rPr>
        <w:t xml:space="preserve"> intend to solve.</w:t>
      </w:r>
    </w:p>
    <w:p w14:paraId="697F23C3" w14:textId="77777777" w:rsidR="00895983" w:rsidRPr="00455D6A" w:rsidRDefault="00895983" w:rsidP="001379CD">
      <w:pPr>
        <w:spacing w:line="360" w:lineRule="auto"/>
        <w:rPr>
          <w:rFonts w:ascii="Garamond" w:hAnsi="Garamond" w:cs="Times New Roman"/>
          <w:sz w:val="24"/>
          <w:szCs w:val="24"/>
          <w:lang w:val="en-US"/>
        </w:rPr>
      </w:pPr>
      <w:r w:rsidRPr="00455D6A">
        <w:rPr>
          <w:rFonts w:ascii="Garamond" w:hAnsi="Garamond" w:cs="Times New Roman"/>
          <w:sz w:val="24"/>
          <w:szCs w:val="24"/>
          <w:lang w:val="en-US"/>
        </w:rPr>
        <w:t xml:space="preserve">Establishing a clear relationship between street networks and their impact on the functioning of urban systems </w:t>
      </w:r>
      <w:proofErr w:type="gramStart"/>
      <w:r w:rsidRPr="00455D6A">
        <w:rPr>
          <w:rFonts w:ascii="Garamond" w:hAnsi="Garamond" w:cs="Times New Roman"/>
          <w:sz w:val="24"/>
          <w:szCs w:val="24"/>
          <w:lang w:val="en-US"/>
        </w:rPr>
        <w:t>is</w:t>
      </w:r>
      <w:proofErr w:type="gramEnd"/>
      <w:r w:rsidRPr="00455D6A">
        <w:rPr>
          <w:rFonts w:ascii="Garamond" w:hAnsi="Garamond" w:cs="Times New Roman"/>
          <w:sz w:val="24"/>
          <w:szCs w:val="24"/>
          <w:lang w:val="en-US"/>
        </w:rPr>
        <w:t xml:space="preserve">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 Walkable and drivable street networks, an essential part of street networks can be investigated further using the computational network science approach, to tease out different variables that characterize them, from their configuration and structure to answering questions </w:t>
      </w:r>
      <w:r w:rsidRPr="00455D6A">
        <w:rPr>
          <w:rFonts w:ascii="Garamond" w:hAnsi="Garamond" w:cs="Times New Roman"/>
          <w:sz w:val="24"/>
          <w:szCs w:val="24"/>
          <w:lang w:val="en-US"/>
        </w:rPr>
        <w:lastRenderedPageBreak/>
        <w:t>about the resilience of these networks, how they evolve and affect the way interaction happens in space.</w:t>
      </w:r>
    </w:p>
    <w:p w14:paraId="4D8BEC12" w14:textId="77777777" w:rsidR="00895983" w:rsidRPr="00455D6A" w:rsidRDefault="00895983" w:rsidP="001379CD">
      <w:pPr>
        <w:spacing w:line="360" w:lineRule="auto"/>
        <w:rPr>
          <w:rFonts w:ascii="Garamond" w:hAnsi="Garamond" w:cs="Times New Roman"/>
          <w:sz w:val="24"/>
          <w:szCs w:val="24"/>
          <w:lang w:val="en-US"/>
        </w:rPr>
      </w:pPr>
      <w:r w:rsidRPr="00455D6A">
        <w:rPr>
          <w:rFonts w:ascii="Garamond" w:hAnsi="Garamond" w:cs="Times New Roman"/>
          <w:sz w:val="24"/>
          <w:szCs w:val="24"/>
          <w:lang w:val="en-US"/>
        </w:rPr>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in Ghanaian cities and their neighborhoods. Accordingly, this study uses the computational network science approach as described by Geoff Boeing in his 2017 paper introducing </w:t>
      </w:r>
      <w:proofErr w:type="spellStart"/>
      <w:r w:rsidRPr="00455D6A">
        <w:rPr>
          <w:rFonts w:ascii="Garamond" w:hAnsi="Garamond" w:cs="Times New Roman"/>
          <w:sz w:val="24"/>
          <w:szCs w:val="24"/>
          <w:lang w:val="en-US"/>
        </w:rPr>
        <w:t>OSMnx</w:t>
      </w:r>
      <w:proofErr w:type="spellEnd"/>
      <w:r w:rsidRPr="00455D6A">
        <w:rPr>
          <w:rFonts w:ascii="Garamond" w:hAnsi="Garamond" w:cs="Times New Roman"/>
          <w:sz w:val="24"/>
          <w:szCs w:val="24"/>
          <w:lang w:val="en-US"/>
        </w:rPr>
        <w:t xml:space="preserve">—a new tool to make the collection and analysis of urban street network data simple, consistent, and reproducible </w:t>
      </w:r>
      <w:r w:rsidRPr="00455D6A">
        <w:rPr>
          <w:rFonts w:ascii="Garamond" w:hAnsi="Garamond" w:cs="Times New Roman"/>
          <w:sz w:val="24"/>
          <w:szCs w:val="24"/>
          <w:lang w:val="en-US"/>
        </w:rPr>
        <w:fldChar w:fldCharType="begin" w:fldLock="1"/>
      </w:r>
      <w:r w:rsidR="00433891" w:rsidRPr="00455D6A">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sidRPr="00455D6A">
        <w:rPr>
          <w:rFonts w:ascii="Garamond" w:hAnsi="Garamond" w:cs="Times New Roman"/>
          <w:sz w:val="24"/>
          <w:szCs w:val="24"/>
          <w:lang w:val="en-US"/>
        </w:rPr>
        <w:fldChar w:fldCharType="separate"/>
      </w:r>
      <w:r w:rsidRPr="00455D6A">
        <w:rPr>
          <w:rFonts w:ascii="Garamond" w:hAnsi="Garamond" w:cs="Times New Roman"/>
          <w:noProof/>
          <w:sz w:val="24"/>
          <w:szCs w:val="24"/>
          <w:lang w:val="en-US"/>
        </w:rPr>
        <w:t>(Boeing, 2017)</w:t>
      </w:r>
      <w:r w:rsidRPr="00455D6A">
        <w:rPr>
          <w:rFonts w:ascii="Garamond" w:hAnsi="Garamond" w:cs="Times New Roman"/>
          <w:sz w:val="24"/>
          <w:szCs w:val="24"/>
          <w:lang w:val="en-US"/>
        </w:rPr>
        <w:fldChar w:fldCharType="end"/>
      </w:r>
      <w:r w:rsidRPr="00455D6A">
        <w:rPr>
          <w:rFonts w:ascii="Garamond" w:hAnsi="Garamond" w:cs="Times New Roman"/>
          <w:sz w:val="24"/>
          <w:szCs w:val="24"/>
          <w:lang w:val="en-US"/>
        </w:rPr>
        <w:t>—to tease out the variables that characterize the network structure and form of neighborhoods across two cities in Ghana, Accra, and Kumasi.</w:t>
      </w:r>
    </w:p>
    <w:p w14:paraId="0BEC4E87" w14:textId="77777777" w:rsidR="00CF3582" w:rsidRPr="00455D6A" w:rsidRDefault="00895983" w:rsidP="001379CD">
      <w:pPr>
        <w:spacing w:line="360" w:lineRule="auto"/>
        <w:rPr>
          <w:rFonts w:ascii="Garamond" w:hAnsi="Garamond" w:cs="Times New Roman"/>
          <w:sz w:val="24"/>
          <w:szCs w:val="24"/>
          <w:lang w:val="en-US"/>
        </w:rPr>
      </w:pPr>
      <w:r w:rsidRPr="00455D6A">
        <w:rPr>
          <w:rFonts w:ascii="Garamond" w:hAnsi="Garamond" w:cs="Times New Roman"/>
          <w:sz w:val="24"/>
          <w:szCs w:val="24"/>
          <w:lang w:val="en-US"/>
        </w:rPr>
        <w:t xml:space="preserve">Consequently, using </w:t>
      </w:r>
      <w:r w:rsidR="0020533B" w:rsidRPr="00455D6A">
        <w:rPr>
          <w:rFonts w:ascii="Garamond" w:hAnsi="Garamond" w:cs="Times New Roman"/>
          <w:sz w:val="24"/>
          <w:szCs w:val="24"/>
          <w:lang w:val="en-US"/>
        </w:rPr>
        <w:t>the</w:t>
      </w:r>
      <w:r w:rsidR="00CF3582" w:rsidRPr="00455D6A">
        <w:rPr>
          <w:rFonts w:ascii="Garamond" w:hAnsi="Garamond" w:cs="Times New Roman"/>
          <w:sz w:val="24"/>
          <w:szCs w:val="24"/>
          <w:lang w:val="en-US"/>
        </w:rPr>
        <w:t xml:space="preserve"> computational network</w:t>
      </w:r>
      <w:r w:rsidRPr="00455D6A">
        <w:rPr>
          <w:rFonts w:ascii="Garamond" w:hAnsi="Garamond" w:cs="Times New Roman"/>
          <w:sz w:val="24"/>
          <w:szCs w:val="24"/>
          <w:lang w:val="en-US"/>
        </w:rPr>
        <w:t xml:space="preserve"> science</w:t>
      </w:r>
      <w:r w:rsidR="00331FFF" w:rsidRPr="00455D6A">
        <w:rPr>
          <w:rFonts w:ascii="Garamond" w:hAnsi="Garamond" w:cs="Times New Roman"/>
          <w:sz w:val="24"/>
          <w:szCs w:val="24"/>
          <w:lang w:val="en-US"/>
        </w:rPr>
        <w:t xml:space="preserve"> and data</w:t>
      </w:r>
      <w:r w:rsidRPr="00455D6A">
        <w:rPr>
          <w:rFonts w:ascii="Garamond" w:hAnsi="Garamond" w:cs="Times New Roman"/>
          <w:sz w:val="24"/>
          <w:szCs w:val="24"/>
          <w:lang w:val="en-US"/>
        </w:rPr>
        <w:t xml:space="preserve"> science approach, this study provides a comprehensive description of street network topology and geometry across neighborhoods in two cities, in Ghana. The study examines</w:t>
      </w:r>
      <w:r w:rsidR="00331FFF" w:rsidRPr="00455D6A">
        <w:rPr>
          <w:rFonts w:ascii="Garamond" w:hAnsi="Garamond" w:cs="Times New Roman"/>
          <w:sz w:val="24"/>
          <w:szCs w:val="24"/>
          <w:lang w:val="en-US"/>
        </w:rPr>
        <w:t xml:space="preserve"> the structural configuration of street networks </w:t>
      </w:r>
      <w:r w:rsidRPr="00455D6A">
        <w:rPr>
          <w:rFonts w:ascii="Garamond" w:hAnsi="Garamond" w:cs="Times New Roman"/>
          <w:sz w:val="24"/>
          <w:szCs w:val="24"/>
          <w:lang w:val="en-US"/>
        </w:rPr>
        <w:t xml:space="preserve">in these neighborhoods, limiting the scope to data from Accra and Kumasi. This is because they possess fine-grained road networks comparable to cities on a global scale based on intersections and street densities </w:t>
      </w:r>
      <w:r w:rsidRPr="00455D6A">
        <w:rPr>
          <w:rFonts w:ascii="Garamond" w:hAnsi="Garamond" w:cs="Times New Roman"/>
          <w:sz w:val="24"/>
          <w:szCs w:val="24"/>
          <w:lang w:val="en-US"/>
        </w:rPr>
        <w:fldChar w:fldCharType="begin" w:fldLock="1"/>
      </w:r>
      <w:r w:rsidRPr="00455D6A">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Pr="00455D6A">
        <w:rPr>
          <w:rFonts w:ascii="Garamond" w:hAnsi="Garamond" w:cs="Times New Roman"/>
          <w:sz w:val="24"/>
          <w:szCs w:val="24"/>
          <w:lang w:val="en-US"/>
        </w:rPr>
        <w:fldChar w:fldCharType="separate"/>
      </w:r>
      <w:r w:rsidRPr="00455D6A">
        <w:rPr>
          <w:rFonts w:ascii="Garamond" w:hAnsi="Garamond" w:cs="Times New Roman"/>
          <w:noProof/>
          <w:sz w:val="24"/>
          <w:szCs w:val="24"/>
          <w:lang w:val="en-US"/>
        </w:rPr>
        <w:t>(Dumedah &amp; Garsonu, 2021)</w:t>
      </w:r>
      <w:r w:rsidRPr="00455D6A">
        <w:rPr>
          <w:rFonts w:ascii="Garamond" w:hAnsi="Garamond" w:cs="Times New Roman"/>
          <w:sz w:val="24"/>
          <w:szCs w:val="24"/>
          <w:lang w:val="en-US"/>
        </w:rPr>
        <w:fldChar w:fldCharType="end"/>
      </w:r>
      <w:r w:rsidRPr="00455D6A">
        <w:rPr>
          <w:rFonts w:ascii="Garamond" w:hAnsi="Garamond"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sidRPr="00455D6A">
        <w:rPr>
          <w:rFonts w:ascii="Garamond" w:hAnsi="Garamond" w:cs="Times New Roman"/>
          <w:sz w:val="24"/>
          <w:szCs w:val="24"/>
          <w:lang w:val="en-US"/>
        </w:rPr>
        <w:t xml:space="preserve">Resilient networks improve accessibility for all people, reduce commute </w:t>
      </w:r>
      <w:proofErr w:type="gramStart"/>
      <w:r w:rsidR="00433891" w:rsidRPr="00455D6A">
        <w:rPr>
          <w:rFonts w:ascii="Garamond" w:hAnsi="Garamond" w:cs="Times New Roman"/>
          <w:sz w:val="24"/>
          <w:szCs w:val="24"/>
          <w:lang w:val="en-US"/>
        </w:rPr>
        <w:t>times,  and</w:t>
      </w:r>
      <w:proofErr w:type="gramEnd"/>
      <w:r w:rsidR="00433891" w:rsidRPr="00455D6A">
        <w:rPr>
          <w:rFonts w:ascii="Garamond" w:hAnsi="Garamond" w:cs="Times New Roman"/>
          <w:sz w:val="24"/>
          <w:szCs w:val="24"/>
          <w:lang w:val="en-US"/>
        </w:rPr>
        <w:t xml:space="preserve"> have a positive impact on the proper functioning of other parts of the urban system. Whereas a street network system that is poorly designed without any insights into its structure and configuration, negatively impacts society as a </w:t>
      </w:r>
      <w:commentRangeStart w:id="13"/>
      <w:r w:rsidR="00433891" w:rsidRPr="00455D6A">
        <w:rPr>
          <w:rFonts w:ascii="Garamond" w:hAnsi="Garamond" w:cs="Times New Roman"/>
          <w:sz w:val="24"/>
          <w:szCs w:val="24"/>
          <w:lang w:val="en-US"/>
        </w:rPr>
        <w:t>whole</w:t>
      </w:r>
      <w:commentRangeEnd w:id="13"/>
      <w:r w:rsidR="00C5745D">
        <w:rPr>
          <w:rStyle w:val="CommentReference"/>
        </w:rPr>
        <w:commentReference w:id="13"/>
      </w:r>
      <w:r w:rsidR="00433891" w:rsidRPr="00455D6A">
        <w:rPr>
          <w:rFonts w:ascii="Garamond" w:hAnsi="Garamond" w:cs="Times New Roman"/>
          <w:sz w:val="24"/>
          <w:szCs w:val="24"/>
          <w:lang w:val="en-US"/>
        </w:rPr>
        <w:t>.</w:t>
      </w:r>
    </w:p>
    <w:p w14:paraId="038D384F" w14:textId="65A6AF9A" w:rsidR="00433891" w:rsidRPr="00455D6A" w:rsidRDefault="00D15873" w:rsidP="001379CD">
      <w:pPr>
        <w:spacing w:line="360" w:lineRule="auto"/>
        <w:rPr>
          <w:rFonts w:ascii="Garamond" w:hAnsi="Garamond" w:cs="Times New Roman"/>
          <w:b/>
          <w:sz w:val="24"/>
          <w:szCs w:val="24"/>
          <w:lang w:val="en-US"/>
        </w:rPr>
      </w:pPr>
      <w:ins w:id="14" w:author="Michael Osei Asibey" w:date="2022-09-18T22:50:00Z">
        <w:r>
          <w:rPr>
            <w:rFonts w:ascii="Garamond" w:hAnsi="Garamond" w:cs="Times New Roman"/>
            <w:b/>
            <w:sz w:val="24"/>
            <w:szCs w:val="24"/>
            <w:lang w:val="en-US"/>
          </w:rPr>
          <w:t xml:space="preserve">1.2 </w:t>
        </w:r>
      </w:ins>
      <w:del w:id="15" w:author="Michael Osei Asibey" w:date="2022-09-18T22:50:00Z">
        <w:r w:rsidR="006712FB" w:rsidRPr="00455D6A" w:rsidDel="00D15873">
          <w:rPr>
            <w:rFonts w:ascii="Garamond" w:hAnsi="Garamond" w:cs="Times New Roman"/>
            <w:b/>
            <w:sz w:val="24"/>
            <w:szCs w:val="24"/>
            <w:lang w:val="en-US"/>
          </w:rPr>
          <w:delText>Background</w:delText>
        </w:r>
      </w:del>
      <w:ins w:id="16" w:author="Michael Osei Asibey" w:date="2022-09-18T22:50:00Z">
        <w:r>
          <w:rPr>
            <w:rFonts w:ascii="Garamond" w:hAnsi="Garamond" w:cs="Times New Roman"/>
            <w:b/>
            <w:sz w:val="24"/>
            <w:szCs w:val="24"/>
            <w:lang w:val="en-US"/>
          </w:rPr>
          <w:t>Problem Statement</w:t>
        </w:r>
      </w:ins>
    </w:p>
    <w:p w14:paraId="5BB5E911" w14:textId="77777777" w:rsidR="00873451" w:rsidRPr="00455D6A" w:rsidRDefault="00433891" w:rsidP="001379CD">
      <w:pPr>
        <w:spacing w:line="360" w:lineRule="auto"/>
        <w:jc w:val="both"/>
        <w:rPr>
          <w:rFonts w:ascii="Garamond" w:hAnsi="Garamond" w:cs="Times New Roman"/>
          <w:sz w:val="24"/>
          <w:szCs w:val="24"/>
          <w:lang w:val="en-US"/>
        </w:rPr>
      </w:pPr>
      <w:r w:rsidRPr="00455D6A">
        <w:rPr>
          <w:rFonts w:ascii="Garamond" w:hAnsi="Garamond" w:cs="Times New Roman"/>
          <w:sz w:val="24"/>
          <w:szCs w:val="24"/>
          <w:lang w:val="en-US"/>
        </w:rPr>
        <w:t>Street networks in thei</w:t>
      </w:r>
      <w:r w:rsidR="00873451" w:rsidRPr="00455D6A">
        <w:rPr>
          <w:rFonts w:ascii="Garamond" w:hAnsi="Garamond" w:cs="Times New Roman"/>
          <w:sz w:val="24"/>
          <w:szCs w:val="24"/>
          <w:lang w:val="en-US"/>
        </w:rPr>
        <w:t>r primal form</w:t>
      </w:r>
      <w:r w:rsidRPr="00455D6A">
        <w:rPr>
          <w:rFonts w:ascii="Garamond" w:hAnsi="Garamond"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sidRPr="00455D6A">
        <w:rPr>
          <w:rFonts w:ascii="Garamond" w:hAnsi="Garamond" w:cs="Times New Roman"/>
          <w:sz w:val="24"/>
          <w:szCs w:val="24"/>
          <w:lang w:val="en-US"/>
        </w:rPr>
        <w:fldChar w:fldCharType="begin" w:fldLock="1"/>
      </w:r>
      <w:r w:rsidR="00873451" w:rsidRPr="00455D6A">
        <w:rPr>
          <w:rFonts w:ascii="Garamond" w:hAnsi="Garamond"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Systems","id":"ITEM-3","issued":{"date-parts":[["2017"]]},"page":"126-139","title":"OSMnx: New methods for acquiring, constructing, analyzing, and visualizing complex street networks","type":"article-journal","volume":"65"},"uris":["http://www.mendeley.com/documents/?uuid=a0fb80d0-5926-3762-bcce-b63d56d1b84e"]}],"mendeley":{"formattedCitation":"(Barthélemy, 2011; Boeing, 2017, 2020b)","plainTextFormattedCitation":"(Barthélemy, 2011; Boeing, 2017, 2020b)","previouslyFormattedCitation":"(Barthélemy, 2011; Boeing, 2017, 2020b)"},"properties":{"noteIndex":0},"schema":"https://github.com/citation-style-language/schema/raw/master/csl-citation.json"}</w:instrText>
      </w:r>
      <w:r w:rsidRPr="00455D6A">
        <w:rPr>
          <w:rFonts w:ascii="Garamond" w:hAnsi="Garamond" w:cs="Times New Roman"/>
          <w:sz w:val="24"/>
          <w:szCs w:val="24"/>
          <w:lang w:val="en-US"/>
        </w:rPr>
        <w:fldChar w:fldCharType="separate"/>
      </w:r>
      <w:r w:rsidRPr="00455D6A">
        <w:rPr>
          <w:rFonts w:ascii="Garamond" w:hAnsi="Garamond" w:cs="Times New Roman"/>
          <w:noProof/>
          <w:sz w:val="24"/>
          <w:szCs w:val="24"/>
          <w:lang w:val="en-US"/>
        </w:rPr>
        <w:t>(Barthélemy, 2011; Boeing, 2017, 2020b)</w:t>
      </w:r>
      <w:r w:rsidRPr="00455D6A">
        <w:rPr>
          <w:rFonts w:ascii="Garamond" w:hAnsi="Garamond" w:cs="Times New Roman"/>
          <w:sz w:val="24"/>
          <w:szCs w:val="24"/>
          <w:lang w:val="en-US"/>
        </w:rPr>
        <w:fldChar w:fldCharType="end"/>
      </w:r>
      <w:r w:rsidRPr="00455D6A">
        <w:rPr>
          <w:rFonts w:ascii="Garamond" w:hAnsi="Garamond" w:cs="Times New Roman"/>
          <w:sz w:val="24"/>
          <w:szCs w:val="24"/>
          <w:lang w:val="en-US"/>
        </w:rPr>
        <w:t>.</w:t>
      </w:r>
      <w:r w:rsidR="00873451" w:rsidRPr="00455D6A">
        <w:rPr>
          <w:rFonts w:ascii="Garamond" w:hAnsi="Garamond" w:cs="Times New Roman"/>
          <w:sz w:val="24"/>
          <w:szCs w:val="24"/>
          <w:lang w:val="en-US"/>
        </w:rPr>
        <w:t xml:space="preserve"> </w:t>
      </w:r>
      <w:r w:rsidR="00873451" w:rsidRPr="00455D6A">
        <w:rPr>
          <w:rFonts w:ascii="Garamond" w:hAnsi="Garamond" w:cs="Times New Roman"/>
          <w:sz w:val="24"/>
          <w:szCs w:val="24"/>
          <w:lang w:val="en-US"/>
        </w:rPr>
        <w:br/>
        <w:t xml:space="preserve">The forms that arise from the intricate interconnections of the nodes and edges making up the street networks are </w:t>
      </w:r>
      <w:proofErr w:type="spellStart"/>
      <w:r w:rsidR="00873451" w:rsidRPr="00455D6A">
        <w:rPr>
          <w:rFonts w:ascii="Garamond" w:hAnsi="Garamond" w:cs="Times New Roman"/>
          <w:sz w:val="24"/>
          <w:szCs w:val="24"/>
          <w:lang w:val="en-US"/>
        </w:rPr>
        <w:t>soo</w:t>
      </w:r>
      <w:proofErr w:type="spellEnd"/>
      <w:r w:rsidR="00873451" w:rsidRPr="00455D6A">
        <w:rPr>
          <w:rFonts w:ascii="Garamond" w:hAnsi="Garamond" w:cs="Times New Roman"/>
          <w:sz w:val="24"/>
          <w:szCs w:val="24"/>
          <w:lang w:val="en-US"/>
        </w:rPr>
        <w:t xml:space="preserve"> crucial they determine how we live and work in our cities; they affect lifestyle choices by influencing how mobile we can be; they influence health choices by affecting whether we choose to walk, bike or drive to destinations; and in cases of natural disasters, how fast disaster response can reach victims in need of help </w:t>
      </w:r>
      <w:r w:rsidR="00873451" w:rsidRPr="00455D6A">
        <w:rPr>
          <w:rFonts w:ascii="Garamond" w:hAnsi="Garamond" w:cs="Times New Roman"/>
          <w:sz w:val="24"/>
          <w:szCs w:val="24"/>
          <w:lang w:val="en-US"/>
        </w:rPr>
        <w:fldChar w:fldCharType="begin" w:fldLock="1"/>
      </w:r>
      <w:r w:rsidR="001379CD" w:rsidRPr="00455D6A">
        <w:rPr>
          <w:rFonts w:ascii="Garamond" w:hAnsi="Garamond"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873451" w:rsidRPr="00455D6A">
        <w:rPr>
          <w:rFonts w:ascii="Garamond" w:hAnsi="Garamond" w:cs="Times New Roman"/>
          <w:sz w:val="24"/>
          <w:szCs w:val="24"/>
          <w:lang w:val="en-US"/>
        </w:rPr>
        <w:fldChar w:fldCharType="separate"/>
      </w:r>
      <w:r w:rsidR="00873451" w:rsidRPr="00455D6A">
        <w:rPr>
          <w:rFonts w:ascii="Garamond" w:hAnsi="Garamond" w:cs="Times New Roman"/>
          <w:noProof/>
          <w:sz w:val="24"/>
          <w:szCs w:val="24"/>
          <w:lang w:val="en-US"/>
        </w:rPr>
        <w:t>(Zamanifar &amp; Hartmann, 2021)</w:t>
      </w:r>
      <w:r w:rsidR="00873451" w:rsidRPr="00455D6A">
        <w:rPr>
          <w:rFonts w:ascii="Garamond" w:hAnsi="Garamond" w:cs="Times New Roman"/>
          <w:sz w:val="24"/>
          <w:szCs w:val="24"/>
          <w:lang w:val="en-US"/>
        </w:rPr>
        <w:fldChar w:fldCharType="end"/>
      </w:r>
      <w:r w:rsidR="00873451" w:rsidRPr="00455D6A">
        <w:rPr>
          <w:rFonts w:ascii="Garamond" w:hAnsi="Garamond" w:cs="Times New Roman"/>
          <w:sz w:val="24"/>
          <w:szCs w:val="24"/>
          <w:lang w:val="en-US"/>
        </w:rPr>
        <w:t>.</w:t>
      </w:r>
    </w:p>
    <w:p w14:paraId="6CBB1E1E" w14:textId="77777777" w:rsidR="000F2CD6" w:rsidRPr="00455D6A" w:rsidRDefault="00012C4D" w:rsidP="001379CD">
      <w:pPr>
        <w:spacing w:line="360" w:lineRule="auto"/>
        <w:jc w:val="both"/>
        <w:rPr>
          <w:rFonts w:ascii="Garamond" w:hAnsi="Garamond" w:cs="Times New Roman"/>
          <w:sz w:val="24"/>
          <w:szCs w:val="24"/>
          <w:lang w:val="en-US"/>
        </w:rPr>
      </w:pPr>
      <w:r w:rsidRPr="00455D6A">
        <w:rPr>
          <w:rFonts w:ascii="Garamond" w:hAnsi="Garamond" w:cs="Times New Roman"/>
          <w:sz w:val="24"/>
          <w:szCs w:val="24"/>
          <w:lang w:val="en-US"/>
        </w:rPr>
        <w:lastRenderedPageBreak/>
        <w:t xml:space="preserve">Rapid urbanization </w:t>
      </w:r>
      <w:r w:rsidR="00873451" w:rsidRPr="00455D6A">
        <w:rPr>
          <w:rFonts w:ascii="Garamond" w:hAnsi="Garamond" w:cs="Times New Roman"/>
          <w:sz w:val="24"/>
          <w:szCs w:val="24"/>
          <w:lang w:val="en-US"/>
        </w:rPr>
        <w:t>and its associated effects</w:t>
      </w:r>
      <w:r w:rsidR="00DC64A3" w:rsidRPr="00455D6A">
        <w:rPr>
          <w:rFonts w:ascii="Garamond" w:hAnsi="Garamond" w:cs="Times New Roman"/>
          <w:sz w:val="24"/>
          <w:szCs w:val="24"/>
          <w:lang w:val="en-US"/>
        </w:rPr>
        <w:t xml:space="preserve"> on street networks and urban form</w:t>
      </w:r>
      <w:r w:rsidRPr="00455D6A">
        <w:rPr>
          <w:rFonts w:ascii="Garamond" w:hAnsi="Garamond" w:cs="Times New Roman"/>
          <w:sz w:val="24"/>
          <w:szCs w:val="24"/>
          <w:lang w:val="en-US"/>
        </w:rPr>
        <w:t xml:space="preserve"> </w:t>
      </w:r>
      <w:r w:rsidR="00873451" w:rsidRPr="00455D6A">
        <w:rPr>
          <w:rFonts w:ascii="Garamond" w:hAnsi="Garamond" w:cs="Times New Roman"/>
          <w:sz w:val="24"/>
          <w:szCs w:val="24"/>
          <w:lang w:val="en-US"/>
        </w:rPr>
        <w:t>have</w:t>
      </w:r>
      <w:r w:rsidR="00DC64A3" w:rsidRPr="00455D6A">
        <w:rPr>
          <w:rFonts w:ascii="Garamond" w:hAnsi="Garamond" w:cs="Times New Roman"/>
          <w:sz w:val="24"/>
          <w:szCs w:val="24"/>
          <w:lang w:val="en-US"/>
        </w:rPr>
        <w:t xml:space="preserve"> been widely studied and reported in Ghana</w:t>
      </w:r>
      <w:r w:rsidR="00873451" w:rsidRPr="00455D6A">
        <w:rPr>
          <w:rFonts w:ascii="Garamond" w:hAnsi="Garamond" w:cs="Times New Roman"/>
          <w:sz w:val="24"/>
          <w:szCs w:val="24"/>
          <w:lang w:val="en-US"/>
        </w:rPr>
        <w:t xml:space="preserve"> </w:t>
      </w:r>
      <w:r w:rsidR="00873451" w:rsidRPr="00455D6A">
        <w:rPr>
          <w:rFonts w:ascii="Garamond" w:hAnsi="Garamond" w:cs="Times New Roman"/>
          <w:sz w:val="24"/>
          <w:szCs w:val="24"/>
          <w:lang w:val="en-US"/>
        </w:rPr>
        <w:fldChar w:fldCharType="begin" w:fldLock="1"/>
      </w:r>
      <w:r w:rsidR="00873451" w:rsidRPr="00455D6A">
        <w:rPr>
          <w:rFonts w:ascii="Garamond" w:hAnsi="Garamond"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sidRPr="00455D6A">
        <w:rPr>
          <w:rFonts w:ascii="Garamond" w:hAnsi="Garamond" w:cs="Times New Roman"/>
          <w:sz w:val="24"/>
          <w:szCs w:val="24"/>
          <w:lang w:val="en-US"/>
        </w:rPr>
        <w:fldChar w:fldCharType="separate"/>
      </w:r>
      <w:r w:rsidR="00873451" w:rsidRPr="00455D6A">
        <w:rPr>
          <w:rFonts w:ascii="Garamond" w:hAnsi="Garamond" w:cs="Times New Roman"/>
          <w:noProof/>
          <w:sz w:val="24"/>
          <w:szCs w:val="24"/>
          <w:lang w:val="en-US"/>
        </w:rPr>
        <w:t>(Cobbinah et al., 2016; Yankson, Paul, and Bertrand, 2012)</w:t>
      </w:r>
      <w:r w:rsidR="00873451" w:rsidRPr="00455D6A">
        <w:rPr>
          <w:rFonts w:ascii="Garamond" w:hAnsi="Garamond" w:cs="Times New Roman"/>
          <w:sz w:val="24"/>
          <w:szCs w:val="24"/>
          <w:lang w:val="en-US"/>
        </w:rPr>
        <w:fldChar w:fldCharType="end"/>
      </w:r>
      <w:r w:rsidR="00873451" w:rsidRPr="00455D6A">
        <w:rPr>
          <w:rFonts w:ascii="Garamond" w:hAnsi="Garamond" w:cs="Times New Roman"/>
          <w:sz w:val="24"/>
          <w:szCs w:val="24"/>
          <w:lang w:val="en-US"/>
        </w:rPr>
        <w:t>, this, c</w:t>
      </w:r>
      <w:r w:rsidR="00DC64A3" w:rsidRPr="00455D6A">
        <w:rPr>
          <w:rFonts w:ascii="Garamond" w:hAnsi="Garamond" w:cs="Times New Roman"/>
          <w:sz w:val="24"/>
          <w:szCs w:val="24"/>
          <w:lang w:val="en-US"/>
        </w:rPr>
        <w:t>oupled with the ad</w:t>
      </w:r>
      <w:r w:rsidR="00EE6F70" w:rsidRPr="00455D6A">
        <w:rPr>
          <w:rFonts w:ascii="Garamond" w:hAnsi="Garamond" w:cs="Times New Roman"/>
          <w:sz w:val="24"/>
          <w:szCs w:val="24"/>
          <w:lang w:val="en-US"/>
        </w:rPr>
        <w:t xml:space="preserve"> </w:t>
      </w:r>
      <w:r w:rsidR="00DC64A3" w:rsidRPr="00455D6A">
        <w:rPr>
          <w:rFonts w:ascii="Garamond" w:hAnsi="Garamond" w:cs="Times New Roman"/>
          <w:sz w:val="24"/>
          <w:szCs w:val="24"/>
          <w:lang w:val="en-US"/>
        </w:rPr>
        <w:t>hoc approach to transportation planning tha</w:t>
      </w:r>
      <w:r w:rsidR="00873451" w:rsidRPr="00455D6A">
        <w:rPr>
          <w:rFonts w:ascii="Garamond" w:hAnsi="Garamond" w:cs="Times New Roman"/>
          <w:sz w:val="24"/>
          <w:szCs w:val="24"/>
          <w:lang w:val="en-US"/>
        </w:rPr>
        <w:t>t usually involves the expansion</w:t>
      </w:r>
      <w:r w:rsidR="00DC64A3" w:rsidRPr="00455D6A">
        <w:rPr>
          <w:rFonts w:ascii="Garamond" w:hAnsi="Garamond" w:cs="Times New Roman"/>
          <w:sz w:val="24"/>
          <w:szCs w:val="24"/>
          <w:lang w:val="en-US"/>
        </w:rPr>
        <w:t xml:space="preserve"> of street networks </w:t>
      </w:r>
      <w:r w:rsidR="000F2CD6" w:rsidRPr="00455D6A">
        <w:rPr>
          <w:rFonts w:ascii="Garamond" w:hAnsi="Garamond" w:cs="Times New Roman"/>
          <w:sz w:val="24"/>
          <w:szCs w:val="24"/>
          <w:lang w:val="en-US"/>
        </w:rPr>
        <w:t xml:space="preserve">in cities to accommodate the increasing traffic with limited consideration for spatial configurations </w:t>
      </w:r>
      <w:r w:rsidR="00873451" w:rsidRPr="00455D6A">
        <w:rPr>
          <w:rFonts w:ascii="Garamond" w:hAnsi="Garamond" w:cs="Times New Roman"/>
          <w:sz w:val="24"/>
          <w:szCs w:val="24"/>
          <w:lang w:val="en-US"/>
        </w:rPr>
        <w:t>the network</w:t>
      </w:r>
      <w:r w:rsidR="000F2CD6" w:rsidRPr="00455D6A">
        <w:rPr>
          <w:rFonts w:ascii="Garamond" w:hAnsi="Garamond" w:cs="Times New Roman"/>
          <w:sz w:val="24"/>
          <w:szCs w:val="24"/>
          <w:lang w:val="en-US"/>
        </w:rPr>
        <w:t xml:space="preserve"> </w:t>
      </w:r>
      <w:r w:rsidR="000F2CD6" w:rsidRPr="00455D6A">
        <w:rPr>
          <w:rFonts w:ascii="Garamond" w:hAnsi="Garamond" w:cs="Times New Roman"/>
          <w:sz w:val="24"/>
          <w:szCs w:val="24"/>
          <w:lang w:val="en-US"/>
        </w:rPr>
        <w:fldChar w:fldCharType="begin" w:fldLock="1"/>
      </w:r>
      <w:r w:rsidR="00771943" w:rsidRPr="00455D6A">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0F2CD6" w:rsidRPr="00455D6A">
        <w:rPr>
          <w:rFonts w:ascii="Garamond" w:hAnsi="Garamond" w:cs="Times New Roman"/>
          <w:sz w:val="24"/>
          <w:szCs w:val="24"/>
          <w:lang w:val="en-US"/>
        </w:rPr>
        <w:fldChar w:fldCharType="separate"/>
      </w:r>
      <w:r w:rsidR="000F2CD6" w:rsidRPr="00455D6A">
        <w:rPr>
          <w:rFonts w:ascii="Garamond" w:hAnsi="Garamond" w:cs="Times New Roman"/>
          <w:noProof/>
          <w:sz w:val="24"/>
          <w:szCs w:val="24"/>
          <w:lang w:val="en-US"/>
        </w:rPr>
        <w:t>(Dumedah &amp; Garsonu, 2021)</w:t>
      </w:r>
      <w:r w:rsidR="000F2CD6" w:rsidRPr="00455D6A">
        <w:rPr>
          <w:rFonts w:ascii="Garamond" w:hAnsi="Garamond" w:cs="Times New Roman"/>
          <w:sz w:val="24"/>
          <w:szCs w:val="24"/>
          <w:lang w:val="en-US"/>
        </w:rPr>
        <w:fldChar w:fldCharType="end"/>
      </w:r>
      <w:r w:rsidR="000F2CD6" w:rsidRPr="00455D6A">
        <w:rPr>
          <w:rFonts w:ascii="Garamond" w:hAnsi="Garamond" w:cs="Times New Roman"/>
          <w:sz w:val="24"/>
          <w:szCs w:val="24"/>
          <w:lang w:val="en-US"/>
        </w:rPr>
        <w:t xml:space="preserve"> the problem</w:t>
      </w:r>
      <w:r w:rsidR="00873451" w:rsidRPr="00455D6A">
        <w:rPr>
          <w:rFonts w:ascii="Garamond" w:hAnsi="Garamond" w:cs="Times New Roman"/>
          <w:sz w:val="24"/>
          <w:szCs w:val="24"/>
          <w:lang w:val="en-US"/>
        </w:rPr>
        <w:t>s are</w:t>
      </w:r>
      <w:r w:rsidR="000F2CD6" w:rsidRPr="00455D6A">
        <w:rPr>
          <w:rFonts w:ascii="Garamond" w:hAnsi="Garamond" w:cs="Times New Roman"/>
          <w:sz w:val="24"/>
          <w:szCs w:val="24"/>
          <w:lang w:val="en-US"/>
        </w:rPr>
        <w:t xml:space="preserve"> becoming </w:t>
      </w:r>
      <w:bookmarkStart w:id="17" w:name="_GoBack"/>
      <w:bookmarkEnd w:id="17"/>
      <w:r w:rsidR="000F2CD6" w:rsidRPr="00455D6A">
        <w:rPr>
          <w:rFonts w:ascii="Garamond" w:hAnsi="Garamond" w:cs="Times New Roman"/>
          <w:sz w:val="24"/>
          <w:szCs w:val="24"/>
          <w:lang w:val="en-US"/>
        </w:rPr>
        <w:t>harder to ignore.</w:t>
      </w:r>
      <w:r w:rsidR="00873451" w:rsidRPr="00455D6A">
        <w:rPr>
          <w:rFonts w:ascii="Garamond" w:hAnsi="Garamond" w:cs="Times New Roman"/>
          <w:sz w:val="24"/>
          <w:szCs w:val="24"/>
          <w:lang w:val="en-US"/>
        </w:rPr>
        <w:t xml:space="preserve"> Accordingly, these problems result in a significant impact on the performance of streets and street networks, and other urban systems that rely on street networks to function appropriately.</w:t>
      </w:r>
    </w:p>
    <w:p w14:paraId="617F6925" w14:textId="77777777" w:rsidR="000F2CD6" w:rsidRPr="00455D6A" w:rsidRDefault="000F2CD6" w:rsidP="001379CD">
      <w:pPr>
        <w:spacing w:line="360" w:lineRule="auto"/>
        <w:jc w:val="both"/>
        <w:rPr>
          <w:rFonts w:ascii="Garamond" w:hAnsi="Garamond" w:cs="Times New Roman"/>
          <w:sz w:val="24"/>
          <w:szCs w:val="24"/>
          <w:lang w:val="en-US"/>
        </w:rPr>
      </w:pPr>
      <w:r w:rsidRPr="00455D6A">
        <w:rPr>
          <w:rFonts w:ascii="Garamond" w:hAnsi="Garamond" w:cs="Times New Roman"/>
          <w:sz w:val="24"/>
          <w:szCs w:val="24"/>
          <w:lang w:val="en-US"/>
        </w:rPr>
        <w:t>Even</w:t>
      </w:r>
      <w:r w:rsidR="00873451" w:rsidRPr="00455D6A">
        <w:rPr>
          <w:rFonts w:ascii="Garamond" w:hAnsi="Garamond" w:cs="Times New Roman"/>
          <w:sz w:val="24"/>
          <w:szCs w:val="24"/>
          <w:lang w:val="en-US"/>
        </w:rPr>
        <w:t xml:space="preserve"> though there exists not much</w:t>
      </w:r>
      <w:r w:rsidRPr="00455D6A">
        <w:rPr>
          <w:rFonts w:ascii="Garamond" w:hAnsi="Garamond" w:cs="Times New Roman"/>
          <w:sz w:val="24"/>
          <w:szCs w:val="24"/>
          <w:lang w:val="en-US"/>
        </w:rPr>
        <w:t xml:space="preserve"> literature studying urban street networks in Ghana, many studies have been emerging all over the world studying topological relations, connectedness, </w:t>
      </w:r>
      <w:r w:rsidR="00950D2E" w:rsidRPr="00455D6A">
        <w:rPr>
          <w:rFonts w:ascii="Garamond" w:hAnsi="Garamond" w:cs="Times New Roman"/>
          <w:sz w:val="24"/>
          <w:szCs w:val="24"/>
          <w:lang w:val="en-US"/>
        </w:rPr>
        <w:t xml:space="preserve">and </w:t>
      </w:r>
      <w:r w:rsidRPr="00455D6A">
        <w:rPr>
          <w:rFonts w:ascii="Garamond" w:hAnsi="Garamond" w:cs="Times New Roman"/>
          <w:sz w:val="24"/>
          <w:szCs w:val="24"/>
          <w:lang w:val="en-US"/>
        </w:rPr>
        <w:t>resilience of street networks</w:t>
      </w:r>
      <w:r w:rsidR="00771943" w:rsidRPr="00455D6A">
        <w:rPr>
          <w:rFonts w:ascii="Garamond" w:hAnsi="Garamond" w:cs="Times New Roman"/>
          <w:sz w:val="24"/>
          <w:szCs w:val="24"/>
          <w:lang w:val="en-US"/>
        </w:rPr>
        <w:t xml:space="preserve"> </w:t>
      </w:r>
      <w:r w:rsidR="00771943" w:rsidRPr="00455D6A">
        <w:rPr>
          <w:rFonts w:ascii="Garamond" w:hAnsi="Garamond" w:cs="Times New Roman"/>
          <w:sz w:val="24"/>
          <w:szCs w:val="24"/>
          <w:lang w:val="en-US"/>
        </w:rPr>
        <w:fldChar w:fldCharType="begin" w:fldLock="1"/>
      </w:r>
      <w:r w:rsidR="00D67EA6" w:rsidRPr="00455D6A">
        <w:rPr>
          <w:rFonts w:ascii="Garamond" w:hAnsi="Garamond"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sidRPr="00455D6A">
        <w:rPr>
          <w:rFonts w:ascii="Garamond" w:hAnsi="Garamond" w:cs="Times New Roman"/>
          <w:sz w:val="24"/>
          <w:szCs w:val="24"/>
          <w:lang w:val="en-US"/>
        </w:rPr>
        <w:fldChar w:fldCharType="separate"/>
      </w:r>
      <w:r w:rsidR="00771943" w:rsidRPr="00455D6A">
        <w:rPr>
          <w:rFonts w:ascii="Garamond" w:hAnsi="Garamond" w:cs="Times New Roman"/>
          <w:noProof/>
          <w:sz w:val="24"/>
          <w:szCs w:val="24"/>
          <w:lang w:val="en-US"/>
        </w:rPr>
        <w:t>(Boeing, 2018a, 2018b; Zhao et al., 2019)</w:t>
      </w:r>
      <w:r w:rsidR="00771943" w:rsidRPr="00455D6A">
        <w:rPr>
          <w:rFonts w:ascii="Garamond" w:hAnsi="Garamond" w:cs="Times New Roman"/>
          <w:sz w:val="24"/>
          <w:szCs w:val="24"/>
          <w:lang w:val="en-US"/>
        </w:rPr>
        <w:fldChar w:fldCharType="end"/>
      </w:r>
      <w:r w:rsidR="00771943" w:rsidRPr="00455D6A">
        <w:rPr>
          <w:rFonts w:ascii="Garamond" w:hAnsi="Garamond" w:cs="Times New Roman"/>
          <w:sz w:val="24"/>
          <w:szCs w:val="24"/>
          <w:lang w:val="en-US"/>
        </w:rPr>
        <w:t xml:space="preserve">, </w:t>
      </w:r>
      <w:r w:rsidRPr="00455D6A">
        <w:rPr>
          <w:rFonts w:ascii="Garamond" w:hAnsi="Garamond" w:cs="Times New Roman"/>
          <w:sz w:val="24"/>
          <w:szCs w:val="24"/>
          <w:lang w:val="en-US"/>
        </w:rPr>
        <w:t>using empirical methods that are open and reproducible and can be taken adv</w:t>
      </w:r>
      <w:r w:rsidR="002365B2" w:rsidRPr="00455D6A">
        <w:rPr>
          <w:rFonts w:ascii="Garamond" w:hAnsi="Garamond" w:cs="Times New Roman"/>
          <w:sz w:val="24"/>
          <w:szCs w:val="24"/>
          <w:lang w:val="en-US"/>
        </w:rPr>
        <w:t>antage of by urban planners, researchers</w:t>
      </w:r>
      <w:r w:rsidR="00950D2E" w:rsidRPr="00455D6A">
        <w:rPr>
          <w:rFonts w:ascii="Garamond" w:hAnsi="Garamond" w:cs="Times New Roman"/>
          <w:sz w:val="24"/>
          <w:szCs w:val="24"/>
          <w:lang w:val="en-US"/>
        </w:rPr>
        <w:t>,</w:t>
      </w:r>
      <w:r w:rsidR="002365B2" w:rsidRPr="00455D6A">
        <w:rPr>
          <w:rFonts w:ascii="Garamond" w:hAnsi="Garamond" w:cs="Times New Roman"/>
          <w:sz w:val="24"/>
          <w:szCs w:val="24"/>
          <w:lang w:val="en-US"/>
        </w:rPr>
        <w:t xml:space="preserve"> and pedagogy to better und</w:t>
      </w:r>
      <w:r w:rsidR="00771943" w:rsidRPr="00455D6A">
        <w:rPr>
          <w:rFonts w:ascii="Garamond" w:hAnsi="Garamond" w:cs="Times New Roman"/>
          <w:sz w:val="24"/>
          <w:szCs w:val="24"/>
          <w:lang w:val="en-US"/>
        </w:rPr>
        <w:t>erstand street networks and how they affect</w:t>
      </w:r>
      <w:r w:rsidR="00EE6F70" w:rsidRPr="00455D6A">
        <w:rPr>
          <w:rFonts w:ascii="Garamond" w:hAnsi="Garamond" w:cs="Times New Roman"/>
          <w:sz w:val="24"/>
          <w:szCs w:val="24"/>
          <w:lang w:val="en-US"/>
        </w:rPr>
        <w:t xml:space="preserve"> and shape</w:t>
      </w:r>
      <w:r w:rsidR="00771943" w:rsidRPr="00455D6A">
        <w:rPr>
          <w:rFonts w:ascii="Garamond" w:hAnsi="Garamond" w:cs="Times New Roman"/>
          <w:sz w:val="24"/>
          <w:szCs w:val="24"/>
          <w:lang w:val="en-US"/>
        </w:rPr>
        <w:t xml:space="preserve"> human interactions</w:t>
      </w:r>
      <w:r w:rsidR="002E3681" w:rsidRPr="00455D6A">
        <w:rPr>
          <w:rFonts w:ascii="Garamond" w:hAnsi="Garamond" w:cs="Times New Roman"/>
          <w:sz w:val="24"/>
          <w:szCs w:val="24"/>
          <w:lang w:val="en-US"/>
        </w:rPr>
        <w:t xml:space="preserve"> and settlement decisions</w:t>
      </w:r>
      <w:r w:rsidR="002365B2" w:rsidRPr="00455D6A">
        <w:rPr>
          <w:rFonts w:ascii="Garamond" w:hAnsi="Garamond" w:cs="Times New Roman"/>
          <w:sz w:val="24"/>
          <w:szCs w:val="24"/>
          <w:lang w:val="en-US"/>
        </w:rPr>
        <w:t>.</w:t>
      </w:r>
    </w:p>
    <w:p w14:paraId="6FF1A135" w14:textId="77777777" w:rsidR="00873451" w:rsidRPr="00455D6A" w:rsidRDefault="00EE1884" w:rsidP="001379CD">
      <w:pPr>
        <w:spacing w:line="360" w:lineRule="auto"/>
        <w:jc w:val="both"/>
        <w:rPr>
          <w:rFonts w:ascii="Garamond" w:hAnsi="Garamond" w:cs="Times New Roman"/>
          <w:sz w:val="24"/>
          <w:szCs w:val="24"/>
          <w:lang w:val="en-US"/>
        </w:rPr>
      </w:pPr>
      <w:r w:rsidRPr="00455D6A">
        <w:rPr>
          <w:rFonts w:ascii="Garamond" w:hAnsi="Garamond" w:cs="Times New Roman"/>
          <w:sz w:val="24"/>
          <w:szCs w:val="24"/>
          <w:lang w:val="en-US"/>
        </w:rPr>
        <w:t xml:space="preserve">The lack of reproducible and open methods </w:t>
      </w:r>
      <w:r w:rsidR="00950D2E" w:rsidRPr="00455D6A">
        <w:rPr>
          <w:rFonts w:ascii="Garamond" w:hAnsi="Garamond" w:cs="Times New Roman"/>
          <w:sz w:val="24"/>
          <w:szCs w:val="24"/>
          <w:lang w:val="en-US"/>
        </w:rPr>
        <w:t>for</w:t>
      </w:r>
      <w:r w:rsidRPr="00455D6A">
        <w:rPr>
          <w:rFonts w:ascii="Garamond" w:hAnsi="Garamond" w:cs="Times New Roman"/>
          <w:sz w:val="24"/>
          <w:szCs w:val="24"/>
          <w:lang w:val="en-US"/>
        </w:rPr>
        <w:t xml:space="preserve"> street network analysis in Ghana makes it harder to understand how transportation and all urban planning</w:t>
      </w:r>
      <w:r w:rsidR="00950D2E" w:rsidRPr="00455D6A">
        <w:rPr>
          <w:rFonts w:ascii="Garamond" w:hAnsi="Garamond" w:cs="Times New Roman"/>
          <w:sz w:val="24"/>
          <w:szCs w:val="24"/>
          <w:lang w:val="en-US"/>
        </w:rPr>
        <w:t>, in general,</w:t>
      </w:r>
      <w:r w:rsidRPr="00455D6A">
        <w:rPr>
          <w:rFonts w:ascii="Garamond" w:hAnsi="Garamond" w:cs="Times New Roman"/>
          <w:sz w:val="24"/>
          <w:szCs w:val="24"/>
          <w:lang w:val="en-US"/>
        </w:rPr>
        <w:t xml:space="preserve"> is carried</w:t>
      </w:r>
      <w:r w:rsidR="008444E6" w:rsidRPr="00455D6A">
        <w:rPr>
          <w:rFonts w:ascii="Garamond" w:hAnsi="Garamond" w:cs="Times New Roman"/>
          <w:sz w:val="24"/>
          <w:szCs w:val="24"/>
          <w:lang w:val="en-US"/>
        </w:rPr>
        <w:t xml:space="preserve"> out</w:t>
      </w:r>
      <w:r w:rsidR="00950D2E" w:rsidRPr="00455D6A">
        <w:rPr>
          <w:rFonts w:ascii="Garamond" w:hAnsi="Garamond" w:cs="Times New Roman"/>
          <w:sz w:val="24"/>
          <w:szCs w:val="24"/>
          <w:lang w:val="en-US"/>
        </w:rPr>
        <w:t>. There exist</w:t>
      </w:r>
      <w:r w:rsidRPr="00455D6A">
        <w:rPr>
          <w:rFonts w:ascii="Garamond" w:hAnsi="Garamond" w:cs="Times New Roman"/>
          <w:sz w:val="24"/>
          <w:szCs w:val="24"/>
          <w:lang w:val="en-US"/>
        </w:rPr>
        <w:t xml:space="preserve"> </w:t>
      </w:r>
      <w:r w:rsidR="00950D2E" w:rsidRPr="00455D6A">
        <w:rPr>
          <w:rFonts w:ascii="Garamond" w:hAnsi="Garamond" w:cs="Times New Roman"/>
          <w:sz w:val="24"/>
          <w:szCs w:val="24"/>
          <w:lang w:val="en-US"/>
        </w:rPr>
        <w:t xml:space="preserve">few </w:t>
      </w:r>
      <w:r w:rsidRPr="00455D6A">
        <w:rPr>
          <w:rFonts w:ascii="Garamond" w:hAnsi="Garamond" w:cs="Times New Roman"/>
          <w:sz w:val="24"/>
          <w:szCs w:val="24"/>
          <w:lang w:val="en-US"/>
        </w:rPr>
        <w:t>empirical studies on urban networks making it harder to break into the field</w:t>
      </w:r>
      <w:r w:rsidR="00950D2E" w:rsidRPr="00455D6A">
        <w:rPr>
          <w:rFonts w:ascii="Garamond" w:hAnsi="Garamond" w:cs="Times New Roman"/>
          <w:sz w:val="24"/>
          <w:szCs w:val="24"/>
          <w:lang w:val="en-US"/>
        </w:rPr>
        <w:t>,</w:t>
      </w:r>
      <w:r w:rsidRPr="00455D6A">
        <w:rPr>
          <w:rFonts w:ascii="Garamond" w:hAnsi="Garamond" w:cs="Times New Roman"/>
          <w:sz w:val="24"/>
          <w:szCs w:val="24"/>
          <w:lang w:val="en-US"/>
        </w:rPr>
        <w:t xml:space="preserve"> especially for interested undergraduate students. Adopting a computational science approach to analyzing and understanding urban networks c</w:t>
      </w:r>
      <w:r w:rsidR="002E3681" w:rsidRPr="00455D6A">
        <w:rPr>
          <w:rFonts w:ascii="Garamond" w:hAnsi="Garamond" w:cs="Times New Roman"/>
          <w:sz w:val="24"/>
          <w:szCs w:val="24"/>
          <w:lang w:val="en-US"/>
        </w:rPr>
        <w:t>oupled with open data and tools gives students at all levels the opportunity to</w:t>
      </w:r>
      <w:r w:rsidRPr="00455D6A">
        <w:rPr>
          <w:rFonts w:ascii="Garamond" w:hAnsi="Garamond" w:cs="Times New Roman"/>
          <w:sz w:val="24"/>
          <w:szCs w:val="24"/>
          <w:lang w:val="en-US"/>
        </w:rPr>
        <w:t xml:space="preserve"> take advantage</w:t>
      </w:r>
      <w:r w:rsidR="002E3681" w:rsidRPr="00455D6A">
        <w:rPr>
          <w:rFonts w:ascii="Garamond" w:hAnsi="Garamond" w:cs="Times New Roman"/>
          <w:sz w:val="24"/>
          <w:szCs w:val="24"/>
          <w:lang w:val="en-US"/>
        </w:rPr>
        <w:t xml:space="preserve"> and to study and</w:t>
      </w:r>
      <w:r w:rsidRPr="00455D6A">
        <w:rPr>
          <w:rFonts w:ascii="Garamond" w:hAnsi="Garamond" w:cs="Times New Roman"/>
          <w:sz w:val="24"/>
          <w:szCs w:val="24"/>
          <w:lang w:val="en-US"/>
        </w:rPr>
        <w:t xml:space="preserve"> produce research that seek</w:t>
      </w:r>
      <w:r w:rsidR="002E3681" w:rsidRPr="00455D6A">
        <w:rPr>
          <w:rFonts w:ascii="Garamond" w:hAnsi="Garamond" w:cs="Times New Roman"/>
          <w:sz w:val="24"/>
          <w:szCs w:val="24"/>
          <w:lang w:val="en-US"/>
        </w:rPr>
        <w:t>s</w:t>
      </w:r>
      <w:r w:rsidRPr="00455D6A">
        <w:rPr>
          <w:rFonts w:ascii="Garamond" w:hAnsi="Garamond" w:cs="Times New Roman"/>
          <w:sz w:val="24"/>
          <w:szCs w:val="24"/>
          <w:lang w:val="en-US"/>
        </w:rPr>
        <w:t xml:space="preserve"> to understand</w:t>
      </w:r>
      <w:r w:rsidR="00950D2E" w:rsidRPr="00455D6A">
        <w:rPr>
          <w:rFonts w:ascii="Garamond" w:hAnsi="Garamond" w:cs="Times New Roman"/>
          <w:sz w:val="24"/>
          <w:szCs w:val="24"/>
          <w:lang w:val="en-US"/>
        </w:rPr>
        <w:t xml:space="preserve"> urban street network form</w:t>
      </w:r>
      <w:r w:rsidR="00873451" w:rsidRPr="00455D6A">
        <w:rPr>
          <w:rFonts w:ascii="Garamond" w:hAnsi="Garamond" w:cs="Times New Roman"/>
          <w:sz w:val="24"/>
          <w:szCs w:val="24"/>
          <w:lang w:val="en-US"/>
        </w:rPr>
        <w:t>.</w:t>
      </w:r>
    </w:p>
    <w:p w14:paraId="23C25642" w14:textId="77777777" w:rsidR="00873451" w:rsidRPr="00455D6A" w:rsidRDefault="00873451" w:rsidP="001379CD">
      <w:pPr>
        <w:spacing w:line="360" w:lineRule="auto"/>
        <w:jc w:val="both"/>
        <w:rPr>
          <w:rFonts w:ascii="Garamond" w:hAnsi="Garamond" w:cs="Times New Roman"/>
          <w:sz w:val="24"/>
          <w:szCs w:val="24"/>
          <w:lang w:val="en-US"/>
        </w:rPr>
      </w:pPr>
      <w:r w:rsidRPr="00455D6A">
        <w:rPr>
          <w:rFonts w:ascii="Garamond" w:hAnsi="Garamond" w:cs="Times New Roman"/>
          <w:sz w:val="24"/>
          <w:szCs w:val="24"/>
          <w:lang w:val="en-US"/>
        </w:rPr>
        <w:t>Against this background, the main goal of this study is to fill in the gap in research works that seek to understand the structure of existing street networks in Ghana, specifically Accra and Kumasi</w:t>
      </w:r>
      <w:r w:rsidR="005D4871" w:rsidRPr="00455D6A">
        <w:rPr>
          <w:rFonts w:ascii="Garamond" w:hAnsi="Garamond" w:cs="Times New Roman"/>
          <w:sz w:val="24"/>
          <w:szCs w:val="24"/>
          <w:lang w:val="en-US"/>
        </w:rPr>
        <w:t xml:space="preserve"> by studying the structure of random neig</w:t>
      </w:r>
      <w:r w:rsidR="001379CD" w:rsidRPr="00455D6A">
        <w:rPr>
          <w:rFonts w:ascii="Garamond" w:hAnsi="Garamond" w:cs="Times New Roman"/>
          <w:sz w:val="24"/>
          <w:szCs w:val="24"/>
          <w:lang w:val="en-US"/>
        </w:rPr>
        <w:t>h</w:t>
      </w:r>
      <w:r w:rsidR="005D4871" w:rsidRPr="00455D6A">
        <w:rPr>
          <w:rFonts w:ascii="Garamond" w:hAnsi="Garamond" w:cs="Times New Roman"/>
          <w:sz w:val="24"/>
          <w:szCs w:val="24"/>
          <w:lang w:val="en-US"/>
        </w:rPr>
        <w:t>borhoods from each</w:t>
      </w:r>
      <w:r w:rsidR="00160899" w:rsidRPr="00455D6A">
        <w:rPr>
          <w:rFonts w:ascii="Garamond" w:hAnsi="Garamond" w:cs="Times New Roman"/>
          <w:sz w:val="24"/>
          <w:szCs w:val="24"/>
          <w:lang w:val="en-US"/>
        </w:rPr>
        <w:t xml:space="preserve"> of the selected </w:t>
      </w:r>
      <w:r w:rsidR="001379CD" w:rsidRPr="00455D6A">
        <w:rPr>
          <w:rFonts w:ascii="Garamond" w:hAnsi="Garamond" w:cs="Times New Roman"/>
          <w:sz w:val="24"/>
          <w:szCs w:val="24"/>
          <w:lang w:val="en-US"/>
        </w:rPr>
        <w:t>s</w:t>
      </w:r>
      <w:r w:rsidR="00160899" w:rsidRPr="00455D6A">
        <w:rPr>
          <w:rFonts w:ascii="Garamond" w:hAnsi="Garamond" w:cs="Times New Roman"/>
          <w:sz w:val="24"/>
          <w:szCs w:val="24"/>
          <w:lang w:val="en-US"/>
        </w:rPr>
        <w:t>ites</w:t>
      </w:r>
      <w:r w:rsidRPr="00455D6A">
        <w:rPr>
          <w:rFonts w:ascii="Garamond" w:hAnsi="Garamond" w:cs="Times New Roman"/>
          <w:sz w:val="24"/>
          <w:szCs w:val="24"/>
          <w:lang w:val="en-US"/>
        </w:rPr>
        <w:t>. To that end, this study seeks out</w:t>
      </w:r>
      <w:r w:rsidR="005D4871" w:rsidRPr="00455D6A">
        <w:rPr>
          <w:rFonts w:ascii="Garamond" w:hAnsi="Garamond" w:cs="Times New Roman"/>
          <w:sz w:val="24"/>
          <w:szCs w:val="24"/>
          <w:lang w:val="en-US"/>
        </w:rPr>
        <w:t xml:space="preserve"> how</w:t>
      </w:r>
      <w:r w:rsidR="001379CD" w:rsidRPr="00455D6A">
        <w:rPr>
          <w:rFonts w:ascii="Garamond" w:hAnsi="Garamond" w:cs="Times New Roman"/>
          <w:sz w:val="24"/>
          <w:szCs w:val="24"/>
          <w:lang w:val="en-US"/>
        </w:rPr>
        <w:t>,</w:t>
      </w:r>
      <w:r w:rsidRPr="00455D6A">
        <w:rPr>
          <w:rFonts w:ascii="Garamond" w:hAnsi="Garamond" w:cs="Times New Roman"/>
          <w:sz w:val="24"/>
          <w:szCs w:val="24"/>
          <w:lang w:val="en-US"/>
        </w:rPr>
        <w:t xml:space="preserve"> using the graph-</w:t>
      </w:r>
      <w:r w:rsidR="005D4871" w:rsidRPr="00455D6A">
        <w:rPr>
          <w:rFonts w:ascii="Garamond" w:hAnsi="Garamond" w:cs="Times New Roman"/>
          <w:sz w:val="24"/>
          <w:szCs w:val="24"/>
          <w:lang w:val="en-US"/>
        </w:rPr>
        <w:t>theoretic approach and tools, network configuration variables such as</w:t>
      </w:r>
      <w:r w:rsidRPr="00455D6A">
        <w:rPr>
          <w:rFonts w:ascii="Garamond" w:hAnsi="Garamond" w:cs="Times New Roman"/>
          <w:sz w:val="24"/>
          <w:szCs w:val="24"/>
          <w:lang w:val="en-US"/>
        </w:rPr>
        <w:t xml:space="preserve"> centrality,</w:t>
      </w:r>
      <w:r w:rsidR="005D4871" w:rsidRPr="00455D6A">
        <w:rPr>
          <w:rFonts w:ascii="Garamond" w:hAnsi="Garamond" w:cs="Times New Roman"/>
          <w:sz w:val="24"/>
          <w:szCs w:val="24"/>
          <w:lang w:val="en-US"/>
        </w:rPr>
        <w:t xml:space="preserve"> connectedness,</w:t>
      </w:r>
      <w:r w:rsidRPr="00455D6A">
        <w:rPr>
          <w:rFonts w:ascii="Garamond" w:hAnsi="Garamond" w:cs="Times New Roman"/>
          <w:sz w:val="24"/>
          <w:szCs w:val="24"/>
          <w:lang w:val="en-US"/>
        </w:rPr>
        <w:t xml:space="preserve"> and connectivity along with design-oriented variables like width, length, circuity, and street layout can play important roles in enabl</w:t>
      </w:r>
      <w:r w:rsidR="005D4871" w:rsidRPr="00455D6A">
        <w:rPr>
          <w:rFonts w:ascii="Garamond" w:hAnsi="Garamond" w:cs="Times New Roman"/>
          <w:sz w:val="24"/>
          <w:szCs w:val="24"/>
          <w:lang w:val="en-US"/>
        </w:rPr>
        <w:t>ing a more conducive city</w:t>
      </w:r>
      <w:r w:rsidRPr="00455D6A">
        <w:rPr>
          <w:rFonts w:ascii="Garamond" w:hAnsi="Garamond" w:cs="Times New Roman"/>
          <w:sz w:val="24"/>
          <w:szCs w:val="24"/>
          <w:lang w:val="en-US"/>
        </w:rPr>
        <w:t xml:space="preserve"> that makes life and interaction easier.</w:t>
      </w:r>
    </w:p>
    <w:p w14:paraId="7173D9F2" w14:textId="72A0D150" w:rsidR="001379CD" w:rsidRPr="00455D6A" w:rsidDel="004759C4" w:rsidRDefault="001379CD" w:rsidP="001379CD">
      <w:pPr>
        <w:spacing w:line="360" w:lineRule="auto"/>
        <w:rPr>
          <w:del w:id="18" w:author="Michael Osei Asibey" w:date="2022-09-18T22:50:00Z"/>
          <w:rFonts w:ascii="Garamond" w:hAnsi="Garamond" w:cs="Times New Roman"/>
          <w:b/>
          <w:sz w:val="24"/>
          <w:szCs w:val="24"/>
          <w:lang w:val="en-US"/>
        </w:rPr>
      </w:pPr>
    </w:p>
    <w:p w14:paraId="047D0D0F" w14:textId="615038AC" w:rsidR="00662D2D" w:rsidRDefault="004759C4" w:rsidP="001379CD">
      <w:pPr>
        <w:spacing w:line="360" w:lineRule="auto"/>
        <w:rPr>
          <w:ins w:id="19" w:author="Michael Osei Asibey" w:date="2022-09-18T22:50:00Z"/>
          <w:rFonts w:ascii="Garamond" w:hAnsi="Garamond" w:cs="Times New Roman"/>
          <w:b/>
          <w:sz w:val="24"/>
          <w:szCs w:val="24"/>
          <w:lang w:val="en-US"/>
        </w:rPr>
      </w:pPr>
      <w:ins w:id="20" w:author="Michael Osei Asibey" w:date="2022-09-18T22:50:00Z">
        <w:r>
          <w:rPr>
            <w:rFonts w:ascii="Garamond" w:hAnsi="Garamond" w:cs="Times New Roman"/>
            <w:b/>
            <w:sz w:val="24"/>
            <w:szCs w:val="24"/>
            <w:lang w:val="en-US"/>
          </w:rPr>
          <w:t xml:space="preserve">1.3 </w:t>
        </w:r>
      </w:ins>
      <w:r w:rsidR="00662D2D" w:rsidRPr="00455D6A">
        <w:rPr>
          <w:rFonts w:ascii="Garamond" w:hAnsi="Garamond" w:cs="Times New Roman"/>
          <w:b/>
          <w:sz w:val="24"/>
          <w:szCs w:val="24"/>
          <w:lang w:val="en-US"/>
        </w:rPr>
        <w:t>Research Questions</w:t>
      </w:r>
    </w:p>
    <w:p w14:paraId="5D9B0BA7" w14:textId="3F707760" w:rsidR="004759C4" w:rsidRPr="004759C4" w:rsidRDefault="004759C4" w:rsidP="001379CD">
      <w:pPr>
        <w:spacing w:line="360" w:lineRule="auto"/>
        <w:rPr>
          <w:rFonts w:ascii="Garamond" w:hAnsi="Garamond" w:cs="Times New Roman"/>
          <w:sz w:val="24"/>
          <w:szCs w:val="24"/>
          <w:lang w:val="en-US"/>
          <w:rPrChange w:id="21" w:author="Michael Osei Asibey" w:date="2022-09-18T22:50:00Z">
            <w:rPr>
              <w:rFonts w:ascii="Garamond" w:hAnsi="Garamond" w:cs="Times New Roman"/>
              <w:b/>
              <w:sz w:val="24"/>
              <w:szCs w:val="24"/>
              <w:lang w:val="en-US"/>
            </w:rPr>
          </w:rPrChange>
        </w:rPr>
      </w:pPr>
      <w:ins w:id="22" w:author="Michael Osei Asibey" w:date="2022-09-18T22:50:00Z">
        <w:r>
          <w:rPr>
            <w:rFonts w:ascii="Garamond" w:hAnsi="Garamond" w:cs="Times New Roman"/>
            <w:sz w:val="24"/>
            <w:szCs w:val="24"/>
            <w:lang w:val="en-US"/>
          </w:rPr>
          <w:t>The research seeks to provide answers to the following research questions:</w:t>
        </w:r>
      </w:ins>
    </w:p>
    <w:p w14:paraId="4C6A9A8B" w14:textId="77777777" w:rsidR="008444E6" w:rsidRPr="00455D6A" w:rsidRDefault="008444E6" w:rsidP="001379CD">
      <w:pPr>
        <w:pStyle w:val="ListParagraph"/>
        <w:numPr>
          <w:ilvl w:val="0"/>
          <w:numId w:val="3"/>
        </w:numPr>
        <w:spacing w:line="360" w:lineRule="auto"/>
        <w:rPr>
          <w:rFonts w:ascii="Garamond" w:hAnsi="Garamond" w:cs="Times New Roman"/>
          <w:sz w:val="24"/>
          <w:szCs w:val="24"/>
          <w:lang w:val="en-US"/>
        </w:rPr>
      </w:pPr>
      <w:r w:rsidRPr="00455D6A">
        <w:rPr>
          <w:rFonts w:ascii="Garamond" w:hAnsi="Garamond" w:cs="Times New Roman"/>
          <w:sz w:val="24"/>
          <w:szCs w:val="24"/>
          <w:lang w:val="en-US"/>
        </w:rPr>
        <w:lastRenderedPageBreak/>
        <w:t>Which source can be used to get replicable and accurate data on street networks in Ghana?</w:t>
      </w:r>
    </w:p>
    <w:p w14:paraId="30B792C6" w14:textId="77777777" w:rsidR="00662D2D" w:rsidRPr="00455D6A" w:rsidRDefault="00895983" w:rsidP="001379CD">
      <w:pPr>
        <w:pStyle w:val="ListParagraph"/>
        <w:numPr>
          <w:ilvl w:val="0"/>
          <w:numId w:val="3"/>
        </w:numPr>
        <w:spacing w:line="360" w:lineRule="auto"/>
        <w:rPr>
          <w:rFonts w:ascii="Garamond" w:hAnsi="Garamond" w:cs="Times New Roman"/>
          <w:sz w:val="24"/>
          <w:szCs w:val="24"/>
          <w:lang w:val="en-US"/>
        </w:rPr>
      </w:pPr>
      <w:r w:rsidRPr="00455D6A">
        <w:rPr>
          <w:rFonts w:ascii="Garamond" w:hAnsi="Garamond" w:cs="Times New Roman"/>
          <w:sz w:val="24"/>
          <w:szCs w:val="24"/>
          <w:lang w:val="en-US"/>
        </w:rPr>
        <w:t>Which r</w:t>
      </w:r>
      <w:r w:rsidR="008444E6" w:rsidRPr="00455D6A">
        <w:rPr>
          <w:rFonts w:ascii="Garamond" w:hAnsi="Garamond" w:cs="Times New Roman"/>
          <w:sz w:val="24"/>
          <w:szCs w:val="24"/>
          <w:lang w:val="en-US"/>
        </w:rPr>
        <w:t>elevant tools can be used to accumulate data, model</w:t>
      </w:r>
      <w:r w:rsidR="00950D2E" w:rsidRPr="00455D6A">
        <w:rPr>
          <w:rFonts w:ascii="Garamond" w:hAnsi="Garamond" w:cs="Times New Roman"/>
          <w:sz w:val="24"/>
          <w:szCs w:val="24"/>
          <w:lang w:val="en-US"/>
        </w:rPr>
        <w:t>,</w:t>
      </w:r>
      <w:r w:rsidR="008444E6" w:rsidRPr="00455D6A">
        <w:rPr>
          <w:rFonts w:ascii="Garamond" w:hAnsi="Garamond" w:cs="Times New Roman"/>
          <w:sz w:val="24"/>
          <w:szCs w:val="24"/>
          <w:lang w:val="en-US"/>
        </w:rPr>
        <w:t xml:space="preserve"> and visualize data to be able to tease out the metrics that help understand urban street networks.</w:t>
      </w:r>
    </w:p>
    <w:p w14:paraId="0D868C53" w14:textId="77777777" w:rsidR="008444E6" w:rsidRPr="00455D6A" w:rsidRDefault="002E3681" w:rsidP="001379CD">
      <w:pPr>
        <w:pStyle w:val="ListParagraph"/>
        <w:numPr>
          <w:ilvl w:val="0"/>
          <w:numId w:val="3"/>
        </w:numPr>
        <w:spacing w:line="360" w:lineRule="auto"/>
        <w:rPr>
          <w:rFonts w:ascii="Garamond" w:hAnsi="Garamond" w:cs="Times New Roman"/>
          <w:sz w:val="24"/>
          <w:szCs w:val="24"/>
          <w:lang w:val="en-US"/>
        </w:rPr>
      </w:pPr>
      <w:r w:rsidRPr="00455D6A">
        <w:rPr>
          <w:rFonts w:ascii="Garamond" w:hAnsi="Garamond" w:cs="Times New Roman"/>
          <w:sz w:val="24"/>
          <w:szCs w:val="24"/>
          <w:lang w:val="en-US"/>
        </w:rPr>
        <w:t xml:space="preserve">How relevant are the measured metrics </w:t>
      </w:r>
      <w:r w:rsidR="008444E6" w:rsidRPr="00455D6A">
        <w:rPr>
          <w:rFonts w:ascii="Garamond" w:hAnsi="Garamond" w:cs="Times New Roman"/>
          <w:sz w:val="24"/>
          <w:szCs w:val="24"/>
          <w:lang w:val="en-US"/>
        </w:rPr>
        <w:t xml:space="preserve">to understanding </w:t>
      </w:r>
      <w:r w:rsidRPr="00455D6A">
        <w:rPr>
          <w:rFonts w:ascii="Garamond" w:hAnsi="Garamond" w:cs="Times New Roman"/>
          <w:sz w:val="24"/>
          <w:szCs w:val="24"/>
          <w:lang w:val="en-US"/>
        </w:rPr>
        <w:t xml:space="preserve">the form and structure of </w:t>
      </w:r>
      <w:r w:rsidR="008444E6" w:rsidRPr="00455D6A">
        <w:rPr>
          <w:rFonts w:ascii="Garamond" w:hAnsi="Garamond" w:cs="Times New Roman"/>
          <w:sz w:val="24"/>
          <w:szCs w:val="24"/>
          <w:lang w:val="en-US"/>
        </w:rPr>
        <w:t>street networks in urban neighborhoods</w:t>
      </w:r>
      <w:r w:rsidR="00950D2E" w:rsidRPr="00455D6A">
        <w:rPr>
          <w:rFonts w:ascii="Garamond" w:hAnsi="Garamond" w:cs="Times New Roman"/>
          <w:sz w:val="24"/>
          <w:szCs w:val="24"/>
          <w:lang w:val="en-US"/>
        </w:rPr>
        <w:t>?</w:t>
      </w:r>
    </w:p>
    <w:p w14:paraId="7DC2102F" w14:textId="09E31BBA" w:rsidR="008444E6" w:rsidRPr="00455D6A" w:rsidRDefault="008444E6" w:rsidP="001379CD">
      <w:pPr>
        <w:pStyle w:val="ListParagraph"/>
        <w:numPr>
          <w:ilvl w:val="0"/>
          <w:numId w:val="3"/>
        </w:numPr>
        <w:spacing w:line="360" w:lineRule="auto"/>
        <w:rPr>
          <w:rFonts w:ascii="Garamond" w:hAnsi="Garamond" w:cs="Times New Roman"/>
          <w:sz w:val="24"/>
          <w:szCs w:val="24"/>
          <w:lang w:val="en-US"/>
        </w:rPr>
      </w:pPr>
      <w:r w:rsidRPr="00455D6A">
        <w:rPr>
          <w:rFonts w:ascii="Garamond" w:hAnsi="Garamond" w:cs="Times New Roman"/>
          <w:sz w:val="24"/>
          <w:szCs w:val="24"/>
          <w:lang w:val="en-US"/>
        </w:rPr>
        <w:t xml:space="preserve">How can </w:t>
      </w:r>
      <w:del w:id="23" w:author="Michael Osei Asibey" w:date="2022-09-18T22:42:00Z">
        <w:r w:rsidRPr="00455D6A" w:rsidDel="0098164C">
          <w:rPr>
            <w:rFonts w:ascii="Garamond" w:hAnsi="Garamond" w:cs="Times New Roman"/>
            <w:sz w:val="24"/>
            <w:szCs w:val="24"/>
            <w:lang w:val="en-US"/>
          </w:rPr>
          <w:delText xml:space="preserve">we </w:delText>
        </w:r>
      </w:del>
      <w:ins w:id="24" w:author="Michael Osei Asibey" w:date="2022-09-18T22:42:00Z">
        <w:r w:rsidR="0098164C">
          <w:rPr>
            <w:rFonts w:ascii="Garamond" w:hAnsi="Garamond" w:cs="Times New Roman"/>
            <w:sz w:val="24"/>
            <w:szCs w:val="24"/>
            <w:lang w:val="en-US"/>
          </w:rPr>
          <w:t>cities</w:t>
        </w:r>
        <w:r w:rsidR="00D30B9F">
          <w:rPr>
            <w:rFonts w:ascii="Garamond" w:hAnsi="Garamond" w:cs="Times New Roman"/>
            <w:sz w:val="24"/>
            <w:szCs w:val="24"/>
            <w:lang w:val="en-US"/>
          </w:rPr>
          <w:t xml:space="preserve"> </w:t>
        </w:r>
      </w:ins>
      <w:r w:rsidRPr="00455D6A">
        <w:rPr>
          <w:rFonts w:ascii="Garamond" w:hAnsi="Garamond" w:cs="Times New Roman"/>
          <w:sz w:val="24"/>
          <w:szCs w:val="24"/>
          <w:lang w:val="en-US"/>
        </w:rPr>
        <w:t>effectively and sustainably operationalize the open and reproducible computational science approach to studying urban street netw</w:t>
      </w:r>
      <w:r w:rsidR="002E3681" w:rsidRPr="00455D6A">
        <w:rPr>
          <w:rFonts w:ascii="Garamond" w:hAnsi="Garamond" w:cs="Times New Roman"/>
          <w:sz w:val="24"/>
          <w:szCs w:val="24"/>
          <w:lang w:val="en-US"/>
        </w:rPr>
        <w:t>orks and incorporate it into</w:t>
      </w:r>
      <w:r w:rsidRPr="00455D6A">
        <w:rPr>
          <w:rFonts w:ascii="Garamond" w:hAnsi="Garamond" w:cs="Times New Roman"/>
          <w:sz w:val="24"/>
          <w:szCs w:val="24"/>
          <w:lang w:val="en-US"/>
        </w:rPr>
        <w:t xml:space="preserve"> transportation planning and urban planning to achieve desired results</w:t>
      </w:r>
      <w:r w:rsidR="00950D2E" w:rsidRPr="00455D6A">
        <w:rPr>
          <w:rFonts w:ascii="Garamond" w:hAnsi="Garamond" w:cs="Times New Roman"/>
          <w:sz w:val="24"/>
          <w:szCs w:val="24"/>
          <w:lang w:val="en-US"/>
        </w:rPr>
        <w:t>?</w:t>
      </w:r>
    </w:p>
    <w:p w14:paraId="18F3D895" w14:textId="77777777" w:rsidR="006754D0" w:rsidRPr="00455D6A" w:rsidRDefault="00662D2D" w:rsidP="001379CD">
      <w:pPr>
        <w:spacing w:line="360" w:lineRule="auto"/>
        <w:rPr>
          <w:rFonts w:ascii="Garamond" w:hAnsi="Garamond" w:cs="Times New Roman"/>
          <w:b/>
          <w:sz w:val="24"/>
          <w:szCs w:val="24"/>
          <w:lang w:val="en-US"/>
        </w:rPr>
      </w:pPr>
      <w:r w:rsidRPr="00455D6A">
        <w:rPr>
          <w:rFonts w:ascii="Garamond" w:hAnsi="Garamond" w:cs="Times New Roman"/>
          <w:b/>
          <w:sz w:val="24"/>
          <w:szCs w:val="24"/>
          <w:lang w:val="en-US"/>
        </w:rPr>
        <w:t>Research Objectives</w:t>
      </w:r>
    </w:p>
    <w:p w14:paraId="0FBADA55" w14:textId="0195147A" w:rsidR="00AC0996" w:rsidRPr="00AC0996" w:rsidRDefault="00AC0996" w:rsidP="00AC0996">
      <w:pPr>
        <w:spacing w:line="360" w:lineRule="auto"/>
        <w:rPr>
          <w:rFonts w:ascii="Garamond" w:hAnsi="Garamond" w:cs="Times New Roman"/>
          <w:sz w:val="24"/>
          <w:szCs w:val="24"/>
          <w:lang w:val="en-US"/>
        </w:rPr>
      </w:pPr>
      <w:ins w:id="25" w:author="Michael Osei Asibey" w:date="2022-09-18T22:39:00Z">
        <w:r>
          <w:rPr>
            <w:rFonts w:ascii="Garamond" w:hAnsi="Garamond" w:cs="Times New Roman"/>
            <w:sz w:val="24"/>
            <w:szCs w:val="24"/>
            <w:lang w:val="en-US"/>
          </w:rPr>
          <w:t xml:space="preserve">The main aim of the research is to ………………………. </w:t>
        </w:r>
        <w:proofErr w:type="spellStart"/>
        <w:r>
          <w:rPr>
            <w:rFonts w:ascii="Garamond" w:hAnsi="Garamond" w:cs="Times New Roman"/>
            <w:sz w:val="24"/>
            <w:szCs w:val="24"/>
            <w:lang w:val="en-US"/>
          </w:rPr>
          <w:t>Specificically</w:t>
        </w:r>
        <w:proofErr w:type="spellEnd"/>
        <w:r>
          <w:rPr>
            <w:rFonts w:ascii="Garamond" w:hAnsi="Garamond" w:cs="Times New Roman"/>
            <w:sz w:val="24"/>
            <w:szCs w:val="24"/>
            <w:lang w:val="en-US"/>
          </w:rPr>
          <w:t>, it seeks to achieve the following objectives:</w:t>
        </w:r>
      </w:ins>
    </w:p>
    <w:p w14:paraId="5DC88932" w14:textId="7F845099" w:rsidR="006754D0" w:rsidRPr="00455D6A" w:rsidRDefault="006754D0" w:rsidP="001379CD">
      <w:pPr>
        <w:pStyle w:val="ListParagraph"/>
        <w:numPr>
          <w:ilvl w:val="0"/>
          <w:numId w:val="5"/>
        </w:numPr>
        <w:spacing w:line="360" w:lineRule="auto"/>
        <w:rPr>
          <w:rFonts w:ascii="Garamond" w:hAnsi="Garamond" w:cs="Times New Roman"/>
          <w:sz w:val="24"/>
          <w:szCs w:val="24"/>
          <w:lang w:val="en-US"/>
        </w:rPr>
      </w:pPr>
      <w:del w:id="26" w:author="Michael Osei Asibey" w:date="2022-09-18T22:40:00Z">
        <w:r w:rsidRPr="00455D6A" w:rsidDel="00AF4B69">
          <w:rPr>
            <w:rFonts w:ascii="Garamond" w:hAnsi="Garamond" w:cs="Times New Roman"/>
            <w:sz w:val="24"/>
            <w:szCs w:val="24"/>
            <w:lang w:val="en-US"/>
          </w:rPr>
          <w:delText>Th</w:delText>
        </w:r>
        <w:r w:rsidR="00950D2E" w:rsidRPr="00455D6A" w:rsidDel="00AF4B69">
          <w:rPr>
            <w:rFonts w:ascii="Garamond" w:hAnsi="Garamond" w:cs="Times New Roman"/>
            <w:sz w:val="24"/>
            <w:szCs w:val="24"/>
            <w:lang w:val="en-US"/>
          </w:rPr>
          <w:delText>is research aim</w:delText>
        </w:r>
        <w:r w:rsidRPr="00455D6A" w:rsidDel="00AF4B69">
          <w:rPr>
            <w:rFonts w:ascii="Garamond" w:hAnsi="Garamond" w:cs="Times New Roman"/>
            <w:sz w:val="24"/>
            <w:szCs w:val="24"/>
            <w:lang w:val="en-US"/>
          </w:rPr>
          <w:delText>s to seek out</w:delText>
        </w:r>
      </w:del>
      <w:ins w:id="27" w:author="Michael Osei Asibey" w:date="2022-09-18T22:40:00Z">
        <w:r w:rsidR="00AF4B69">
          <w:rPr>
            <w:rFonts w:ascii="Garamond" w:hAnsi="Garamond" w:cs="Times New Roman"/>
            <w:sz w:val="24"/>
            <w:szCs w:val="24"/>
            <w:lang w:val="en-US"/>
          </w:rPr>
          <w:t>To identify sources to gather</w:t>
        </w:r>
      </w:ins>
      <w:r w:rsidRPr="00455D6A">
        <w:rPr>
          <w:rFonts w:ascii="Garamond" w:hAnsi="Garamond" w:cs="Times New Roman"/>
          <w:sz w:val="24"/>
          <w:szCs w:val="24"/>
          <w:lang w:val="en-US"/>
        </w:rPr>
        <w:t xml:space="preserve"> reproducible and open ways</w:t>
      </w:r>
      <w:r w:rsidR="006151BE" w:rsidRPr="00455D6A">
        <w:rPr>
          <w:rFonts w:ascii="Garamond" w:hAnsi="Garamond" w:cs="Times New Roman"/>
          <w:sz w:val="24"/>
          <w:szCs w:val="24"/>
          <w:lang w:val="en-US"/>
        </w:rPr>
        <w:t xml:space="preserve"> for securing and analyzing street network data</w:t>
      </w:r>
      <w:r w:rsidRPr="00455D6A">
        <w:rPr>
          <w:rFonts w:ascii="Garamond" w:hAnsi="Garamond" w:cs="Times New Roman"/>
          <w:sz w:val="24"/>
          <w:szCs w:val="24"/>
          <w:lang w:val="en-US"/>
        </w:rPr>
        <w:t>.</w:t>
      </w:r>
    </w:p>
    <w:p w14:paraId="71441E6D" w14:textId="77777777" w:rsidR="006754D0" w:rsidRPr="00455D6A" w:rsidRDefault="006754D0" w:rsidP="001379CD">
      <w:pPr>
        <w:pStyle w:val="ListParagraph"/>
        <w:numPr>
          <w:ilvl w:val="0"/>
          <w:numId w:val="5"/>
        </w:numPr>
        <w:spacing w:line="360" w:lineRule="auto"/>
        <w:rPr>
          <w:rFonts w:ascii="Garamond" w:hAnsi="Garamond" w:cs="Times New Roman"/>
          <w:sz w:val="24"/>
          <w:szCs w:val="24"/>
          <w:lang w:val="en-US"/>
        </w:rPr>
      </w:pPr>
      <w:commentRangeStart w:id="28"/>
      <w:r w:rsidRPr="00455D6A">
        <w:rPr>
          <w:rFonts w:ascii="Garamond" w:hAnsi="Garamond" w:cs="Times New Roman"/>
          <w:sz w:val="24"/>
          <w:szCs w:val="24"/>
          <w:lang w:val="en-US"/>
        </w:rPr>
        <w:t xml:space="preserve">The research aims to take </w:t>
      </w:r>
      <w:r w:rsidR="00950D2E" w:rsidRPr="00455D6A">
        <w:rPr>
          <w:rFonts w:ascii="Garamond" w:hAnsi="Garamond" w:cs="Times New Roman"/>
          <w:sz w:val="24"/>
          <w:szCs w:val="24"/>
          <w:lang w:val="en-US"/>
        </w:rPr>
        <w:t xml:space="preserve">a </w:t>
      </w:r>
      <w:r w:rsidRPr="00455D6A">
        <w:rPr>
          <w:rFonts w:ascii="Garamond" w:hAnsi="Garamond" w:cs="Times New Roman"/>
          <w:sz w:val="24"/>
          <w:szCs w:val="24"/>
          <w:lang w:val="en-US"/>
        </w:rPr>
        <w:t>modern computational data science approach by the use of portable computational notebooks to create replicable and verifiable analys</w:t>
      </w:r>
      <w:r w:rsidR="00950D2E" w:rsidRPr="00455D6A">
        <w:rPr>
          <w:rFonts w:ascii="Garamond" w:hAnsi="Garamond" w:cs="Times New Roman"/>
          <w:sz w:val="24"/>
          <w:szCs w:val="24"/>
          <w:lang w:val="en-US"/>
        </w:rPr>
        <w:t>e</w:t>
      </w:r>
      <w:r w:rsidRPr="00455D6A">
        <w:rPr>
          <w:rFonts w:ascii="Garamond" w:hAnsi="Garamond" w:cs="Times New Roman"/>
          <w:sz w:val="24"/>
          <w:szCs w:val="24"/>
          <w:lang w:val="en-US"/>
        </w:rPr>
        <w:t xml:space="preserve">s and comparisons of street network </w:t>
      </w:r>
      <w:r w:rsidR="001379CD" w:rsidRPr="00455D6A">
        <w:rPr>
          <w:rFonts w:ascii="Garamond" w:hAnsi="Garamond" w:cs="Times New Roman"/>
          <w:sz w:val="24"/>
          <w:szCs w:val="24"/>
          <w:lang w:val="en-US"/>
        </w:rPr>
        <w:t>structure and form across city neighborhoods in Ghana.</w:t>
      </w:r>
    </w:p>
    <w:p w14:paraId="5D501E94" w14:textId="77777777" w:rsidR="0003131D" w:rsidRPr="00455D6A" w:rsidRDefault="0003131D" w:rsidP="001379CD">
      <w:pPr>
        <w:pStyle w:val="ListParagraph"/>
        <w:numPr>
          <w:ilvl w:val="0"/>
          <w:numId w:val="5"/>
        </w:numPr>
        <w:spacing w:line="360" w:lineRule="auto"/>
        <w:rPr>
          <w:rFonts w:ascii="Garamond" w:hAnsi="Garamond" w:cs="Times New Roman"/>
          <w:sz w:val="24"/>
          <w:szCs w:val="24"/>
          <w:lang w:val="en-US"/>
        </w:rPr>
      </w:pPr>
      <w:r w:rsidRPr="00455D6A">
        <w:rPr>
          <w:rFonts w:ascii="Garamond" w:hAnsi="Garamond" w:cs="Times New Roman"/>
          <w:sz w:val="24"/>
          <w:szCs w:val="24"/>
          <w:lang w:val="en-US"/>
        </w:rPr>
        <w:t xml:space="preserve">The study aims to employ </w:t>
      </w:r>
      <w:r w:rsidR="00950D2E" w:rsidRPr="00455D6A">
        <w:rPr>
          <w:rFonts w:ascii="Garamond" w:hAnsi="Garamond" w:cs="Times New Roman"/>
          <w:sz w:val="24"/>
          <w:szCs w:val="24"/>
          <w:lang w:val="en-US"/>
        </w:rPr>
        <w:t xml:space="preserve">a </w:t>
      </w:r>
      <w:r w:rsidRPr="00455D6A">
        <w:rPr>
          <w:rFonts w:ascii="Garamond" w:hAnsi="Garamond" w:cs="Times New Roman"/>
          <w:sz w:val="24"/>
          <w:szCs w:val="24"/>
          <w:lang w:val="en-US"/>
        </w:rPr>
        <w:t>graph theoretic approach to analyzi</w:t>
      </w:r>
      <w:r w:rsidR="00C03C97" w:rsidRPr="00455D6A">
        <w:rPr>
          <w:rFonts w:ascii="Garamond" w:hAnsi="Garamond" w:cs="Times New Roman"/>
          <w:sz w:val="24"/>
          <w:szCs w:val="24"/>
          <w:lang w:val="en-US"/>
        </w:rPr>
        <w:t xml:space="preserve">ng street networks using the </w:t>
      </w:r>
      <w:proofErr w:type="spellStart"/>
      <w:r w:rsidR="00C03C97" w:rsidRPr="00455D6A">
        <w:rPr>
          <w:rFonts w:ascii="Garamond" w:hAnsi="Garamond" w:cs="Times New Roman"/>
          <w:sz w:val="24"/>
          <w:szCs w:val="24"/>
          <w:lang w:val="en-US"/>
        </w:rPr>
        <w:t>OSMnx</w:t>
      </w:r>
      <w:proofErr w:type="spellEnd"/>
      <w:r w:rsidR="00C03C97" w:rsidRPr="00455D6A">
        <w:rPr>
          <w:rFonts w:ascii="Garamond" w:hAnsi="Garamond" w:cs="Times New Roman"/>
          <w:sz w:val="24"/>
          <w:szCs w:val="24"/>
          <w:lang w:val="en-US"/>
        </w:rPr>
        <w:t xml:space="preserve"> and </w:t>
      </w:r>
      <w:proofErr w:type="spellStart"/>
      <w:r w:rsidR="00C03C97" w:rsidRPr="00455D6A">
        <w:rPr>
          <w:rFonts w:ascii="Garamond" w:hAnsi="Garamond" w:cs="Times New Roman"/>
          <w:sz w:val="24"/>
          <w:szCs w:val="24"/>
          <w:lang w:val="en-US"/>
        </w:rPr>
        <w:t>NetworkX</w:t>
      </w:r>
      <w:proofErr w:type="spellEnd"/>
      <w:r w:rsidRPr="00455D6A">
        <w:rPr>
          <w:rFonts w:ascii="Garamond" w:hAnsi="Garamond" w:cs="Times New Roman"/>
          <w:sz w:val="24"/>
          <w:szCs w:val="24"/>
          <w:lang w:val="en-US"/>
        </w:rPr>
        <w:t xml:space="preserve"> </w:t>
      </w:r>
      <w:commentRangeStart w:id="29"/>
      <w:r w:rsidRPr="00455D6A">
        <w:rPr>
          <w:rFonts w:ascii="Garamond" w:hAnsi="Garamond" w:cs="Times New Roman"/>
          <w:sz w:val="24"/>
          <w:szCs w:val="24"/>
          <w:lang w:val="en-US"/>
        </w:rPr>
        <w:fldChar w:fldCharType="begin" w:fldLock="1"/>
      </w:r>
      <w:r w:rsidR="004D1832" w:rsidRPr="00455D6A">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networks","type":"article-journal","volume":"65"},"uris":["http://www.mendeley.com/documents/?uuid=a0fb80d0-5926-3762-bcce-b63d56d1b84e"]},{"id":"ITEM-2","itemData":{"DOI":"10.18335/region.v6i3.278","ISSN":"24095370","abstract":"Computational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future.","author":[{"dropping-particle":"","family":"Boeing","given":"Geoff","non-dropping-particle":"","parse-names":false,"suffix":""}],"container-title":"Region","id":"ITEM-2","issue":"3","issued":{"date-parts":[["2019"]]},"page":"39-51","title":"Urban street network analysis in a computational notebook","type":"article-journal","volume":"6"},"uris":["http://www.mendeley.com/documents/?uuid=2405551d-4c48-3072-9da9-ca1e194c037d"]}],"mendeley":{"formattedCitation":"(Boeing, 2017, 2019)","plainTextFormattedCitation":"(Boeing, 2017, 2019)","previouslyFormattedCitation":"(Boeing, 2017, 2019)"},"properties":{"noteIndex":0},"schema":"https://github.com/citation-style-language/schema/raw/master/csl-citation.json"}</w:instrText>
      </w:r>
      <w:r w:rsidRPr="00455D6A">
        <w:rPr>
          <w:rFonts w:ascii="Garamond" w:hAnsi="Garamond" w:cs="Times New Roman"/>
          <w:sz w:val="24"/>
          <w:szCs w:val="24"/>
          <w:lang w:val="en-US"/>
        </w:rPr>
        <w:fldChar w:fldCharType="separate"/>
      </w:r>
      <w:r w:rsidRPr="00455D6A">
        <w:rPr>
          <w:rFonts w:ascii="Garamond" w:hAnsi="Garamond" w:cs="Times New Roman"/>
          <w:noProof/>
          <w:sz w:val="24"/>
          <w:szCs w:val="24"/>
          <w:lang w:val="en-US"/>
        </w:rPr>
        <w:t>(Boeing, 2017, 2019)</w:t>
      </w:r>
      <w:r w:rsidRPr="00455D6A">
        <w:rPr>
          <w:rFonts w:ascii="Garamond" w:hAnsi="Garamond" w:cs="Times New Roman"/>
          <w:sz w:val="24"/>
          <w:szCs w:val="24"/>
          <w:lang w:val="en-US"/>
        </w:rPr>
        <w:fldChar w:fldCharType="end"/>
      </w:r>
      <w:r w:rsidRPr="00455D6A">
        <w:rPr>
          <w:rFonts w:ascii="Garamond" w:hAnsi="Garamond" w:cs="Times New Roman"/>
          <w:sz w:val="24"/>
          <w:szCs w:val="24"/>
          <w:lang w:val="en-US"/>
        </w:rPr>
        <w:t>.</w:t>
      </w:r>
      <w:commentRangeEnd w:id="29"/>
      <w:r w:rsidR="002928BC">
        <w:rPr>
          <w:rStyle w:val="CommentReference"/>
        </w:rPr>
        <w:commentReference w:id="29"/>
      </w:r>
    </w:p>
    <w:p w14:paraId="65B1EBA8" w14:textId="77777777" w:rsidR="006754D0" w:rsidRPr="00455D6A" w:rsidRDefault="002E1201" w:rsidP="001379CD">
      <w:pPr>
        <w:pStyle w:val="ListParagraph"/>
        <w:numPr>
          <w:ilvl w:val="0"/>
          <w:numId w:val="5"/>
        </w:numPr>
        <w:spacing w:line="360" w:lineRule="auto"/>
        <w:rPr>
          <w:rFonts w:ascii="Garamond" w:hAnsi="Garamond" w:cs="Times New Roman"/>
          <w:sz w:val="24"/>
          <w:szCs w:val="24"/>
          <w:lang w:val="en-US"/>
        </w:rPr>
      </w:pPr>
      <w:r w:rsidRPr="00455D6A">
        <w:rPr>
          <w:rFonts w:ascii="Garamond" w:hAnsi="Garamond" w:cs="Times New Roman"/>
          <w:sz w:val="24"/>
          <w:szCs w:val="24"/>
          <w:lang w:val="en-US"/>
        </w:rPr>
        <w:t>This study aims to assess the relevance of the approach to be used in this research in pedagogy, research and practice.</w:t>
      </w:r>
      <w:commentRangeEnd w:id="28"/>
      <w:r w:rsidR="00965539">
        <w:rPr>
          <w:rStyle w:val="CommentReference"/>
        </w:rPr>
        <w:commentReference w:id="28"/>
      </w:r>
    </w:p>
    <w:p w14:paraId="75AA6857" w14:textId="3ABAE51A" w:rsidR="001379CD" w:rsidRPr="00455D6A" w:rsidDel="00EA598A" w:rsidRDefault="005D4871" w:rsidP="001379CD">
      <w:pPr>
        <w:spacing w:line="360" w:lineRule="auto"/>
        <w:rPr>
          <w:del w:id="30" w:author="Michael Osei Asibey" w:date="2022-09-18T22:50:00Z"/>
          <w:rFonts w:ascii="Garamond" w:hAnsi="Garamond" w:cs="Times New Roman"/>
          <w:b/>
          <w:sz w:val="24"/>
          <w:szCs w:val="24"/>
          <w:lang w:val="en-US"/>
        </w:rPr>
      </w:pPr>
      <w:commentRangeStart w:id="31"/>
      <w:del w:id="32" w:author="Michael Osei Asibey" w:date="2022-09-18T22:50:00Z">
        <w:r w:rsidRPr="00455D6A" w:rsidDel="00EA598A">
          <w:rPr>
            <w:rFonts w:ascii="Garamond" w:hAnsi="Garamond" w:cs="Times New Roman"/>
            <w:b/>
            <w:sz w:val="24"/>
            <w:szCs w:val="24"/>
            <w:lang w:val="en-US"/>
          </w:rPr>
          <w:delText>Material and Methods</w:delText>
        </w:r>
      </w:del>
    </w:p>
    <w:p w14:paraId="2571C96B" w14:textId="5E281FC5" w:rsidR="001379CD" w:rsidRPr="00455D6A" w:rsidDel="00EA598A" w:rsidRDefault="001379CD" w:rsidP="001379CD">
      <w:pPr>
        <w:spacing w:line="360" w:lineRule="auto"/>
        <w:rPr>
          <w:del w:id="33" w:author="Michael Osei Asibey" w:date="2022-09-18T22:50:00Z"/>
          <w:rFonts w:ascii="Garamond" w:hAnsi="Garamond" w:cs="Times New Roman"/>
          <w:b/>
          <w:sz w:val="24"/>
          <w:szCs w:val="24"/>
          <w:lang w:val="en-US"/>
        </w:rPr>
      </w:pPr>
      <w:del w:id="34" w:author="Michael Osei Asibey" w:date="2022-09-18T22:50:00Z">
        <w:r w:rsidRPr="00455D6A" w:rsidDel="00EA598A">
          <w:rPr>
            <w:rFonts w:ascii="Garamond" w:hAnsi="Garamond" w:cs="Times New Roman"/>
            <w:b/>
            <w:sz w:val="24"/>
            <w:szCs w:val="24"/>
            <w:lang w:val="en-US"/>
          </w:rPr>
          <w:delText>study area and data sources</w:delText>
        </w:r>
      </w:del>
    </w:p>
    <w:p w14:paraId="1948D26F" w14:textId="1371FB0D" w:rsidR="00662D2D" w:rsidRPr="00455D6A" w:rsidDel="00EA598A" w:rsidRDefault="001379CD" w:rsidP="001379CD">
      <w:pPr>
        <w:spacing w:line="360" w:lineRule="auto"/>
        <w:rPr>
          <w:del w:id="35" w:author="Michael Osei Asibey" w:date="2022-09-18T22:50:00Z"/>
          <w:rFonts w:ascii="Garamond" w:hAnsi="Garamond" w:cs="Times New Roman"/>
          <w:sz w:val="24"/>
          <w:szCs w:val="24"/>
          <w:lang w:val="en-US"/>
        </w:rPr>
      </w:pPr>
      <w:del w:id="36" w:author="Michael Osei Asibey" w:date="2022-09-18T22:50:00Z">
        <w:r w:rsidRPr="00455D6A" w:rsidDel="00EA598A">
          <w:rPr>
            <w:rFonts w:ascii="Garamond" w:hAnsi="Garamond" w:cs="Times New Roman"/>
            <w:sz w:val="24"/>
            <w:szCs w:val="24"/>
            <w:lang w:val="en-US"/>
          </w:rPr>
          <w:delText xml:space="preserve">The study area comprises [number] of </w:delText>
        </w:r>
        <w:r w:rsidR="00950D2E" w:rsidRPr="00455D6A" w:rsidDel="00EA598A">
          <w:rPr>
            <w:rFonts w:ascii="Garamond" w:hAnsi="Garamond" w:cs="Times New Roman"/>
            <w:sz w:val="24"/>
            <w:szCs w:val="24"/>
            <w:lang w:val="en-US"/>
          </w:rPr>
          <w:delText>neighborhoods</w:delText>
        </w:r>
        <w:r w:rsidRPr="00455D6A" w:rsidDel="00EA598A">
          <w:rPr>
            <w:rFonts w:ascii="Garamond" w:hAnsi="Garamond" w:cs="Times New Roman"/>
            <w:sz w:val="24"/>
            <w:szCs w:val="24"/>
            <w:lang w:val="en-US"/>
          </w:rPr>
          <w:delText xml:space="preserve"> randomly selected</w:delText>
        </w:r>
        <w:r w:rsidR="00950D2E" w:rsidRPr="00455D6A" w:rsidDel="00EA598A">
          <w:rPr>
            <w:rFonts w:ascii="Garamond" w:hAnsi="Garamond" w:cs="Times New Roman"/>
            <w:sz w:val="24"/>
            <w:szCs w:val="24"/>
            <w:lang w:val="en-US"/>
          </w:rPr>
          <w:delText xml:space="preserve"> from</w:delText>
        </w:r>
        <w:r w:rsidRPr="00455D6A" w:rsidDel="00EA598A">
          <w:rPr>
            <w:rFonts w:ascii="Garamond" w:hAnsi="Garamond" w:cs="Times New Roman"/>
            <w:sz w:val="24"/>
            <w:szCs w:val="24"/>
            <w:lang w:val="en-US"/>
          </w:rPr>
          <w:delText xml:space="preserve"> two of the most developed and populated cities</w:delText>
        </w:r>
        <w:r w:rsidR="00950D2E" w:rsidRPr="00455D6A" w:rsidDel="00EA598A">
          <w:rPr>
            <w:rFonts w:ascii="Garamond" w:hAnsi="Garamond" w:cs="Times New Roman"/>
            <w:sz w:val="24"/>
            <w:szCs w:val="24"/>
            <w:lang w:val="en-US"/>
          </w:rPr>
          <w:delText xml:space="preserve"> in Ghana, </w:delText>
        </w:r>
        <w:r w:rsidRPr="00455D6A" w:rsidDel="00EA598A">
          <w:rPr>
            <w:rFonts w:ascii="Garamond" w:hAnsi="Garamond" w:cs="Times New Roman"/>
            <w:sz w:val="24"/>
            <w:szCs w:val="24"/>
            <w:lang w:val="en-US"/>
          </w:rPr>
          <w:delText xml:space="preserve"> namely </w:delText>
        </w:r>
        <w:r w:rsidR="00950D2E" w:rsidRPr="00455D6A" w:rsidDel="00EA598A">
          <w:rPr>
            <w:rFonts w:ascii="Garamond" w:hAnsi="Garamond" w:cs="Times New Roman"/>
            <w:sz w:val="24"/>
            <w:szCs w:val="24"/>
            <w:lang w:val="en-US"/>
          </w:rPr>
          <w:delText>Accra, and Kumasi. The density</w:delText>
        </w:r>
        <w:r w:rsidR="00D67EA6" w:rsidRPr="00455D6A" w:rsidDel="00EA598A">
          <w:rPr>
            <w:rFonts w:ascii="Garamond" w:hAnsi="Garamond" w:cs="Times New Roman"/>
            <w:sz w:val="24"/>
            <w:szCs w:val="24"/>
            <w:lang w:val="en-US"/>
          </w:rPr>
          <w:delText>, topological and geometric differences across these neighborhoods are contrasted with each other and occasionally with others on a global scale.</w:delText>
        </w:r>
        <w:r w:rsidRPr="00455D6A" w:rsidDel="00EA598A">
          <w:rPr>
            <w:rFonts w:ascii="Garamond" w:hAnsi="Garamond" w:cs="Times New Roman"/>
            <w:sz w:val="24"/>
            <w:szCs w:val="24"/>
            <w:lang w:val="en-US"/>
          </w:rPr>
          <w:delText xml:space="preserve"> Though not entirely the focus of this study,  the selected study areas have fine-grained networks—a relatively well-interconnected street network system </w:delText>
        </w:r>
        <w:r w:rsidRPr="00455D6A" w:rsidDel="00EA598A">
          <w:rPr>
            <w:rFonts w:ascii="Garamond" w:hAnsi="Garamond" w:cs="Times New Roman"/>
            <w:sz w:val="24"/>
            <w:szCs w:val="24"/>
            <w:lang w:val="en-US"/>
          </w:rPr>
          <w:fldChar w:fldCharType="begin" w:fldLock="1"/>
        </w:r>
        <w:r w:rsidRPr="00455D6A" w:rsidDel="00EA598A">
          <w:rPr>
            <w:rFonts w:ascii="Garamond" w:hAnsi="Garamond" w:cs="Times New Roman"/>
            <w:sz w:val="24"/>
            <w:szCs w:val="24"/>
            <w:lang w:val="en-US"/>
          </w:rPr>
          <w:del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delInstrText>
        </w:r>
        <w:r w:rsidRPr="00455D6A" w:rsidDel="00EA598A">
          <w:rPr>
            <w:rFonts w:ascii="Garamond" w:hAnsi="Garamond" w:cs="Times New Roman"/>
            <w:sz w:val="24"/>
            <w:szCs w:val="24"/>
            <w:lang w:val="en-US"/>
          </w:rPr>
          <w:fldChar w:fldCharType="separate"/>
        </w:r>
        <w:r w:rsidRPr="00455D6A" w:rsidDel="00EA598A">
          <w:rPr>
            <w:rFonts w:ascii="Garamond" w:hAnsi="Garamond" w:cs="Times New Roman"/>
            <w:noProof/>
            <w:sz w:val="24"/>
            <w:szCs w:val="24"/>
            <w:lang w:val="en-US"/>
          </w:rPr>
          <w:delText>(Dumedah &amp; Garsonu, 2021)</w:delText>
        </w:r>
        <w:r w:rsidRPr="00455D6A" w:rsidDel="00EA598A">
          <w:rPr>
            <w:rFonts w:ascii="Garamond" w:hAnsi="Garamond" w:cs="Times New Roman"/>
            <w:sz w:val="24"/>
            <w:szCs w:val="24"/>
            <w:lang w:val="en-US"/>
          </w:rPr>
          <w:fldChar w:fldCharType="end"/>
        </w:r>
        <w:r w:rsidRPr="00455D6A" w:rsidDel="00EA598A">
          <w:rPr>
            <w:rFonts w:ascii="Garamond" w:hAnsi="Garamond" w:cs="Times New Roman"/>
            <w:sz w:val="24"/>
            <w:szCs w:val="24"/>
            <w:lang w:val="en-US"/>
          </w:rPr>
          <w:delText>—as can be seen in [figure number]. It also is the case that, Accra and Kumasi are the most mapped out cities in Ghana, on the OpenStreetMap index for Ghana, they rank high in average entries and possess more data points than any other city in Ghana. This is relevant as it gives us more variables to investigate and make inferences from.</w:delText>
        </w:r>
      </w:del>
    </w:p>
    <w:p w14:paraId="19BDA785" w14:textId="0A8BA398" w:rsidR="001379CD" w:rsidRPr="00455D6A" w:rsidDel="00EA598A" w:rsidRDefault="001379CD" w:rsidP="001379CD">
      <w:pPr>
        <w:spacing w:line="360" w:lineRule="auto"/>
        <w:rPr>
          <w:del w:id="37" w:author="Michael Osei Asibey" w:date="2022-09-18T22:50:00Z"/>
          <w:rFonts w:ascii="Garamond" w:hAnsi="Garamond" w:cs="Times New Roman"/>
          <w:sz w:val="24"/>
          <w:szCs w:val="24"/>
          <w:lang w:val="en-US"/>
        </w:rPr>
      </w:pPr>
      <w:del w:id="38" w:author="Michael Osei Asibey" w:date="2022-09-18T22:50:00Z">
        <w:r w:rsidRPr="00455D6A" w:rsidDel="00EA598A">
          <w:rPr>
            <w:rFonts w:ascii="Garamond" w:hAnsi="Garamond" w:cs="Times New Roman"/>
            <w:sz w:val="24"/>
            <w:szCs w:val="24"/>
            <w:lang w:val="en-US"/>
          </w:rPr>
          <w:lastRenderedPageBreak/>
          <w:delText>The street network data</w:delText>
        </w:r>
        <w:r w:rsidR="00950D2E" w:rsidRPr="00455D6A" w:rsidDel="00EA598A">
          <w:rPr>
            <w:rFonts w:ascii="Garamond" w:hAnsi="Garamond" w:cs="Times New Roman"/>
            <w:sz w:val="24"/>
            <w:szCs w:val="24"/>
            <w:lang w:val="en-US"/>
          </w:rPr>
          <w:delText xml:space="preserve"> for the study is</w:delText>
        </w:r>
        <w:r w:rsidRPr="00455D6A" w:rsidDel="00EA598A">
          <w:rPr>
            <w:rFonts w:ascii="Garamond" w:hAnsi="Garamond" w:cs="Times New Roman"/>
            <w:sz w:val="24"/>
            <w:szCs w:val="24"/>
            <w:lang w:val="en-US"/>
          </w:rPr>
          <w:delText xml:space="preserve"> obtained</w:delText>
        </w:r>
        <w:r w:rsidR="00D67EA6" w:rsidRPr="00455D6A" w:rsidDel="00EA598A">
          <w:rPr>
            <w:rFonts w:ascii="Garamond" w:hAnsi="Garamond" w:cs="Times New Roman"/>
            <w:sz w:val="24"/>
            <w:szCs w:val="24"/>
            <w:lang w:val="en-US"/>
          </w:rPr>
          <w:delText xml:space="preserve"> from OpenStreetMap</w:delText>
        </w:r>
        <w:r w:rsidR="00950D2E" w:rsidRPr="00455D6A" w:rsidDel="00EA598A">
          <w:rPr>
            <w:rFonts w:ascii="Garamond" w:hAnsi="Garamond" w:cs="Times New Roman"/>
            <w:sz w:val="24"/>
            <w:szCs w:val="24"/>
            <w:lang w:val="en-US"/>
          </w:rPr>
          <w:delText>,</w:delText>
        </w:r>
        <w:r w:rsidR="00D67EA6" w:rsidRPr="00455D6A" w:rsidDel="00EA598A">
          <w:rPr>
            <w:rFonts w:ascii="Garamond" w:hAnsi="Garamond" w:cs="Times New Roman"/>
            <w:sz w:val="24"/>
            <w:szCs w:val="24"/>
            <w:lang w:val="en-US"/>
          </w:rPr>
          <w:delText xml:space="preserve"> an open and collaborative </w:delText>
        </w:r>
        <w:r w:rsidRPr="00455D6A" w:rsidDel="00EA598A">
          <w:rPr>
            <w:rFonts w:ascii="Garamond" w:hAnsi="Garamond" w:cs="Times New Roman"/>
            <w:sz w:val="24"/>
            <w:szCs w:val="24"/>
            <w:lang w:val="en-US"/>
          </w:rPr>
          <w:delText xml:space="preserve">mapping </w:delText>
        </w:r>
        <w:r w:rsidR="00D67EA6" w:rsidRPr="00455D6A" w:rsidDel="00EA598A">
          <w:rPr>
            <w:rFonts w:ascii="Garamond" w:hAnsi="Garamond" w:cs="Times New Roman"/>
            <w:sz w:val="24"/>
            <w:szCs w:val="24"/>
            <w:lang w:val="en-US"/>
          </w:rPr>
          <w:delText>project that provides</w:delText>
        </w:r>
        <w:r w:rsidRPr="00455D6A" w:rsidDel="00EA598A">
          <w:rPr>
            <w:rFonts w:ascii="Garamond" w:hAnsi="Garamond" w:cs="Times New Roman"/>
            <w:sz w:val="24"/>
            <w:szCs w:val="24"/>
            <w:lang w:val="en-US"/>
          </w:rPr>
          <w:delText xml:space="preserve"> free and open</w:delText>
        </w:r>
        <w:r w:rsidR="00D67EA6" w:rsidRPr="00455D6A" w:rsidDel="00EA598A">
          <w:rPr>
            <w:rFonts w:ascii="Garamond" w:hAnsi="Garamond" w:cs="Times New Roman"/>
            <w:sz w:val="24"/>
            <w:szCs w:val="24"/>
            <w:lang w:val="en-US"/>
          </w:rPr>
          <w:delText xml:space="preserve"> spatial data for</w:delText>
        </w:r>
        <w:r w:rsidRPr="00455D6A" w:rsidDel="00EA598A">
          <w:rPr>
            <w:rFonts w:ascii="Garamond" w:hAnsi="Garamond" w:cs="Times New Roman"/>
            <w:sz w:val="24"/>
            <w:szCs w:val="24"/>
            <w:lang w:val="en-US"/>
          </w:rPr>
          <w:delText xml:space="preserve"> almost all places in the world. Spatial data provided is fine-grained and numerous, ranging from building footprints, walkways, bikeways, roads, overpasses, bridges, railroads, and land use, and even in the more developed countries, it contains navigation data. In countries like Ghana, where there is a lack of well-developed Geospatial Science and Technology agencies that can provide spatial data like the above for practitioners and pedagogy, OSM (OpenStreetMap) is incredibly valuable and its importance cannot be overstated. Since OSM at its core is an open-source project, any individual is allowed without much verification to contribute to its vast spatial database. This is not much of a problem since data from OSM </w:delText>
        </w:r>
        <w:r w:rsidR="00D67EA6" w:rsidRPr="00455D6A" w:rsidDel="00EA598A">
          <w:rPr>
            <w:rFonts w:ascii="Garamond" w:hAnsi="Garamond" w:cs="Times New Roman"/>
            <w:sz w:val="24"/>
            <w:szCs w:val="24"/>
            <w:lang w:val="en-US"/>
          </w:rPr>
          <w:delText xml:space="preserve">has been used </w:delText>
        </w:r>
        <w:r w:rsidR="00950D2E" w:rsidRPr="00455D6A" w:rsidDel="00EA598A">
          <w:rPr>
            <w:rFonts w:ascii="Garamond" w:hAnsi="Garamond" w:cs="Times New Roman"/>
            <w:sz w:val="24"/>
            <w:szCs w:val="24"/>
            <w:lang w:val="en-US"/>
          </w:rPr>
          <w:delText xml:space="preserve">in </w:delText>
        </w:r>
        <w:r w:rsidR="00D67EA6" w:rsidRPr="00455D6A" w:rsidDel="00EA598A">
          <w:rPr>
            <w:rFonts w:ascii="Garamond" w:hAnsi="Garamond" w:cs="Times New Roman"/>
            <w:sz w:val="24"/>
            <w:szCs w:val="24"/>
            <w:lang w:val="en-US"/>
          </w:rPr>
          <w:delText xml:space="preserve">major research works in urban informatics over the years </w:delText>
        </w:r>
        <w:r w:rsidR="00D67EA6" w:rsidRPr="00455D6A" w:rsidDel="00EA598A">
          <w:rPr>
            <w:rFonts w:ascii="Garamond" w:hAnsi="Garamond" w:cs="Times New Roman"/>
            <w:sz w:val="24"/>
            <w:szCs w:val="24"/>
            <w:lang w:val="en-US"/>
          </w:rPr>
          <w:fldChar w:fldCharType="begin" w:fldLock="1"/>
        </w:r>
        <w:r w:rsidRPr="00455D6A" w:rsidDel="00EA598A">
          <w:rPr>
            <w:rFonts w:ascii="Garamond" w:hAnsi="Garamond" w:cs="Times New Roman"/>
            <w:sz w:val="24"/>
            <w:szCs w:val="24"/>
            <w:lang w:val="en-US"/>
          </w:rPr>
          <w:del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Systems","id":"ITEM-2","issued":{"date-parts":[["2017"]]},"page":"126-139","title":"OSMnx: New methods for acquiring, constructing, analyzing, and visualizing complex street networks","type":"article-journal","volume":"65"},"uris":["http://www.mendeley.com/documents/?uuid=a0fb80d0-5926-3762-bcce-b63d56d1b84e"]},{"id":"ITEM-3","itemData":{"DOI":"10.1016/j.ijinfomgt.2019.09.009","ISSN":"02684012","abstract":"Urban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Environment","id":"ITEM-4","issue":"1","issued":{"date-parts":[["2021"]]},"title":"Characterising the structural pattern of urban road networks in Ghana using geometric and topological measures","type":"article-journal","volume":"8"},"uris":["http://www.mendeley.com/documents/?uuid=78bc8a9b-1551-3560-811b-073424b96074"]},{"id":"ITEM-5","itemData":{"DOI":"10.1016/J.BUILDENV.2018.09.040","ISSN":"0360-1323","abstract":"Cities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Environment","id":"ITEM-5","issued":{"date-parts":[["2019","1","1"]]},"page":"171-187","publisher":"Pergamon","title":"Resilient urban forms: A review of literature on streets and street networks","type":"article-journal","volume":"147"},"uris":["http://www.mendeley.com/documents/?uuid=33c38676-0e7f-3dd1-85a9-65729c445f0e"]}],"mendeley":{"formattedCitation":"(Boeing, 2017, 2020a, 2021; Dumedah &amp; Garsonu, 2021; Sharifi, 2019)","plainTextFormattedCitation":"(Boeing, 2017, 2020a, 2021; Dumedah &amp; Garsonu, 2021; Sharifi, 2019)","previouslyFormattedCitation":"(Boeing, 2017, 2020a, 2021; Dumedah &amp; Garsonu, 2021; Sharifi, 2019)"},"properties":{"noteIndex":0},"schema":"https://github.com/citation-style-language/schema/raw/master/csl-citation.json"}</w:delInstrText>
        </w:r>
        <w:r w:rsidR="00D67EA6" w:rsidRPr="00455D6A" w:rsidDel="00EA598A">
          <w:rPr>
            <w:rFonts w:ascii="Garamond" w:hAnsi="Garamond" w:cs="Times New Roman"/>
            <w:sz w:val="24"/>
            <w:szCs w:val="24"/>
            <w:lang w:val="en-US"/>
          </w:rPr>
          <w:fldChar w:fldCharType="separate"/>
        </w:r>
        <w:r w:rsidRPr="00455D6A" w:rsidDel="00EA598A">
          <w:rPr>
            <w:rFonts w:ascii="Garamond" w:hAnsi="Garamond" w:cs="Times New Roman"/>
            <w:noProof/>
            <w:sz w:val="24"/>
            <w:szCs w:val="24"/>
            <w:lang w:val="en-US"/>
          </w:rPr>
          <w:delText>(Boeing, 2017, 2020a, 2021; Dumedah &amp; Garsonu, 2021; Sharifi, 2019)</w:delText>
        </w:r>
        <w:r w:rsidR="00D67EA6" w:rsidRPr="00455D6A" w:rsidDel="00EA598A">
          <w:rPr>
            <w:rFonts w:ascii="Garamond" w:hAnsi="Garamond" w:cs="Times New Roman"/>
            <w:sz w:val="24"/>
            <w:szCs w:val="24"/>
            <w:lang w:val="en-US"/>
          </w:rPr>
          <w:fldChar w:fldCharType="end"/>
        </w:r>
        <w:r w:rsidRPr="00455D6A" w:rsidDel="00EA598A">
          <w:rPr>
            <w:rFonts w:ascii="Garamond" w:hAnsi="Garamond" w:cs="Times New Roman"/>
            <w:sz w:val="24"/>
            <w:szCs w:val="24"/>
            <w:lang w:val="en-US"/>
          </w:rPr>
          <w:delText>.</w:delText>
        </w:r>
      </w:del>
    </w:p>
    <w:p w14:paraId="1BD05FD4" w14:textId="34D665B8" w:rsidR="001379CD" w:rsidRPr="00455D6A" w:rsidDel="00EA598A" w:rsidRDefault="001379CD" w:rsidP="001379CD">
      <w:pPr>
        <w:spacing w:line="360" w:lineRule="auto"/>
        <w:rPr>
          <w:del w:id="39" w:author="Michael Osei Asibey" w:date="2022-09-18T22:50:00Z"/>
          <w:rFonts w:ascii="Garamond" w:hAnsi="Garamond" w:cs="Times New Roman"/>
          <w:b/>
          <w:sz w:val="24"/>
          <w:szCs w:val="24"/>
          <w:lang w:val="en-US"/>
        </w:rPr>
      </w:pPr>
      <w:del w:id="40" w:author="Michael Osei Asibey" w:date="2022-09-18T22:50:00Z">
        <w:r w:rsidRPr="00455D6A" w:rsidDel="00EA598A">
          <w:rPr>
            <w:rFonts w:ascii="Garamond" w:hAnsi="Garamond" w:cs="Times New Roman"/>
            <w:b/>
            <w:sz w:val="24"/>
            <w:szCs w:val="24"/>
            <w:lang w:val="en-US"/>
          </w:rPr>
          <w:delText>tools and analysis framework</w:delText>
        </w:r>
      </w:del>
    </w:p>
    <w:p w14:paraId="23F8F892" w14:textId="6DADAD26" w:rsidR="001379CD" w:rsidRPr="00455D6A" w:rsidDel="00EA598A" w:rsidRDefault="001379CD" w:rsidP="001379CD">
      <w:pPr>
        <w:spacing w:line="360" w:lineRule="auto"/>
        <w:rPr>
          <w:del w:id="41" w:author="Michael Osei Asibey" w:date="2022-09-18T22:50:00Z"/>
          <w:rFonts w:ascii="Garamond" w:hAnsi="Garamond" w:cs="Times New Roman"/>
          <w:sz w:val="24"/>
          <w:szCs w:val="24"/>
          <w:lang w:val="en-US"/>
        </w:rPr>
      </w:pPr>
      <w:del w:id="42" w:author="Michael Osei Asibey" w:date="2022-09-18T22:50:00Z">
        <w:r w:rsidRPr="00455D6A" w:rsidDel="00EA598A">
          <w:rPr>
            <w:rFonts w:ascii="Garamond" w:hAnsi="Garamond" w:cs="Times New Roman"/>
            <w:sz w:val="24"/>
            <w:szCs w:val="24"/>
            <w:lang w:val="en-US"/>
          </w:rPr>
          <w:delText xml:space="preserve">There are several ways of acquiring data from the OSM database, the old way is by the use of the API (Application Programming Interface), Overpass, which can be queried to retrieve data from the database and is the default tool provided by the OSM project. Over the years, many people have tried to make it easier for practitioners and pedagogy to retrieve data from the database without much hassle and one of such tools which has caught on well is one developed by a Professor of Urban Informatics at the University of Southern California, Geoff Boeing. The tool, OSMnx (OpenStreetMap and NetworkX) </w:delText>
        </w:r>
        <w:r w:rsidRPr="00455D6A" w:rsidDel="00EA598A">
          <w:rPr>
            <w:rFonts w:ascii="Garamond" w:hAnsi="Garamond" w:cs="Times New Roman"/>
            <w:sz w:val="24"/>
            <w:szCs w:val="24"/>
            <w:lang w:val="en-US"/>
          </w:rPr>
          <w:fldChar w:fldCharType="begin" w:fldLock="1"/>
        </w:r>
        <w:r w:rsidRPr="00455D6A" w:rsidDel="00EA598A">
          <w:rPr>
            <w:rFonts w:ascii="Garamond" w:hAnsi="Garamond" w:cs="Times New Roman"/>
            <w:sz w:val="24"/>
            <w:szCs w:val="24"/>
            <w:lang w:val="en-US"/>
          </w:rPr>
          <w:del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delInstrText>
        </w:r>
        <w:r w:rsidRPr="00455D6A" w:rsidDel="00EA598A">
          <w:rPr>
            <w:rFonts w:ascii="Garamond" w:hAnsi="Garamond" w:cs="Times New Roman"/>
            <w:sz w:val="24"/>
            <w:szCs w:val="24"/>
            <w:lang w:val="en-US"/>
          </w:rPr>
          <w:fldChar w:fldCharType="separate"/>
        </w:r>
        <w:r w:rsidRPr="00455D6A" w:rsidDel="00EA598A">
          <w:rPr>
            <w:rFonts w:ascii="Garamond" w:hAnsi="Garamond" w:cs="Times New Roman"/>
            <w:noProof/>
            <w:sz w:val="24"/>
            <w:szCs w:val="24"/>
            <w:lang w:val="en-US"/>
          </w:rPr>
          <w:delText>(Boeing, 2017)</w:delText>
        </w:r>
        <w:r w:rsidRPr="00455D6A" w:rsidDel="00EA598A">
          <w:rPr>
            <w:rFonts w:ascii="Garamond" w:hAnsi="Garamond" w:cs="Times New Roman"/>
            <w:sz w:val="24"/>
            <w:szCs w:val="24"/>
            <w:lang w:val="en-US"/>
          </w:rPr>
          <w:fldChar w:fldCharType="end"/>
        </w:r>
        <w:r w:rsidRPr="00455D6A" w:rsidDel="00EA598A">
          <w:rPr>
            <w:rFonts w:ascii="Garamond" w:hAnsi="Garamond" w:cs="Times New Roman"/>
            <w:sz w:val="24"/>
            <w:szCs w:val="24"/>
            <w:lang w:val="en-US"/>
          </w:rPr>
          <w:delText xml:space="preserve"> presented in the 2017 eponymous paper, is a python programming language library that makes it easy to retrieve and analyze the street network data of any place in the world. OSMnx analyzes street networks by converting street network data points obtained from OSM into mathematical graphs, specifically multigraphs </w:delText>
        </w:r>
        <w:r w:rsidRPr="00455D6A" w:rsidDel="00EA598A">
          <w:rPr>
            <w:rFonts w:ascii="Garamond" w:hAnsi="Garamond" w:cs="Times New Roman"/>
            <w:sz w:val="24"/>
            <w:szCs w:val="24"/>
            <w:lang w:val="en-US"/>
          </w:rPr>
          <w:fldChar w:fldCharType="begin" w:fldLock="1"/>
        </w:r>
        <w:r w:rsidRPr="00455D6A" w:rsidDel="00EA598A">
          <w:rPr>
            <w:rFonts w:ascii="Garamond" w:hAnsi="Garamond" w:cs="Times New Roman"/>
            <w:sz w:val="24"/>
            <w:szCs w:val="24"/>
            <w:lang w:val="en-US"/>
          </w:rPr>
          <w:del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delInstrText>
        </w:r>
        <w:r w:rsidRPr="00455D6A" w:rsidDel="00EA598A">
          <w:rPr>
            <w:rFonts w:ascii="Garamond" w:hAnsi="Garamond" w:cs="Times New Roman"/>
            <w:sz w:val="24"/>
            <w:szCs w:val="24"/>
            <w:lang w:val="en-US"/>
          </w:rPr>
          <w:fldChar w:fldCharType="separate"/>
        </w:r>
        <w:r w:rsidRPr="00455D6A" w:rsidDel="00EA598A">
          <w:rPr>
            <w:rFonts w:ascii="Garamond" w:hAnsi="Garamond" w:cs="Times New Roman"/>
            <w:noProof/>
            <w:sz w:val="24"/>
            <w:szCs w:val="24"/>
            <w:lang w:val="en-US"/>
          </w:rPr>
          <w:delText>(Boeing, 2017)</w:delText>
        </w:r>
        <w:r w:rsidRPr="00455D6A" w:rsidDel="00EA598A">
          <w:rPr>
            <w:rFonts w:ascii="Garamond" w:hAnsi="Garamond" w:cs="Times New Roman"/>
            <w:sz w:val="24"/>
            <w:szCs w:val="24"/>
            <w:lang w:val="en-US"/>
          </w:rPr>
          <w:fldChar w:fldCharType="end"/>
        </w:r>
        <w:r w:rsidRPr="00455D6A" w:rsidDel="00EA598A">
          <w:rPr>
            <w:rFonts w:ascii="Garamond" w:hAnsi="Garamond" w:cs="Times New Roman"/>
            <w:sz w:val="24"/>
            <w:szCs w:val="24"/>
            <w:lang w:val="en-US"/>
          </w:rPr>
          <w:delText xml:space="preserve">. The tool has been featured in many studies of street networks since its conception, notable is a study of road networks in Ghana by </w:delText>
        </w:r>
        <w:r w:rsidRPr="00455D6A" w:rsidDel="00EA598A">
          <w:rPr>
            <w:rFonts w:ascii="Garamond" w:hAnsi="Garamond" w:cs="Times New Roman"/>
            <w:sz w:val="24"/>
            <w:szCs w:val="24"/>
            <w:lang w:val="en-US"/>
          </w:rPr>
          <w:fldChar w:fldCharType="begin" w:fldLock="1"/>
        </w:r>
        <w:r w:rsidRPr="00455D6A" w:rsidDel="00EA598A">
          <w:rPr>
            <w:rFonts w:ascii="Garamond" w:hAnsi="Garamond" w:cs="Times New Roman"/>
            <w:sz w:val="24"/>
            <w:szCs w:val="24"/>
            <w:lang w:val="en-US"/>
          </w:rPr>
          <w:del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delInstrText>
        </w:r>
        <w:r w:rsidRPr="00455D6A" w:rsidDel="00EA598A">
          <w:rPr>
            <w:rFonts w:ascii="Garamond" w:hAnsi="Garamond" w:cs="Times New Roman"/>
            <w:sz w:val="24"/>
            <w:szCs w:val="24"/>
            <w:lang w:val="en-US"/>
          </w:rPr>
          <w:fldChar w:fldCharType="separate"/>
        </w:r>
        <w:r w:rsidRPr="00455D6A" w:rsidDel="00EA598A">
          <w:rPr>
            <w:rFonts w:ascii="Garamond" w:hAnsi="Garamond" w:cs="Times New Roman"/>
            <w:noProof/>
            <w:sz w:val="24"/>
            <w:szCs w:val="24"/>
            <w:lang w:val="en-US"/>
          </w:rPr>
          <w:delText>(Dumedah &amp; Garsonu, 2021)</w:delText>
        </w:r>
        <w:r w:rsidRPr="00455D6A" w:rsidDel="00EA598A">
          <w:rPr>
            <w:rFonts w:ascii="Garamond" w:hAnsi="Garamond" w:cs="Times New Roman"/>
            <w:sz w:val="24"/>
            <w:szCs w:val="24"/>
            <w:lang w:val="en-US"/>
          </w:rPr>
          <w:fldChar w:fldCharType="end"/>
        </w:r>
        <w:r w:rsidRPr="00455D6A" w:rsidDel="00EA598A">
          <w:rPr>
            <w:rFonts w:ascii="Garamond" w:hAnsi="Garamond" w:cs="Times New Roman"/>
            <w:sz w:val="24"/>
            <w:szCs w:val="24"/>
            <w:lang w:val="en-US"/>
          </w:rPr>
          <w:delText>.</w:delText>
        </w:r>
      </w:del>
    </w:p>
    <w:p w14:paraId="2164C77E" w14:textId="2C3112BE" w:rsidR="001379CD" w:rsidRPr="00455D6A" w:rsidDel="00EA598A" w:rsidRDefault="001379CD" w:rsidP="001379CD">
      <w:pPr>
        <w:spacing w:line="360" w:lineRule="auto"/>
        <w:rPr>
          <w:del w:id="43" w:author="Michael Osei Asibey" w:date="2022-09-18T22:50:00Z"/>
          <w:rFonts w:ascii="Garamond" w:hAnsi="Garamond" w:cs="Times New Roman"/>
          <w:b/>
          <w:sz w:val="24"/>
          <w:szCs w:val="24"/>
          <w:lang w:val="en-US"/>
        </w:rPr>
      </w:pPr>
      <w:del w:id="44" w:author="Michael Osei Asibey" w:date="2022-09-18T22:50:00Z">
        <w:r w:rsidRPr="00455D6A" w:rsidDel="00EA598A">
          <w:rPr>
            <w:rFonts w:ascii="Garamond" w:hAnsi="Garamond" w:cs="Times New Roman"/>
            <w:sz w:val="24"/>
            <w:szCs w:val="24"/>
            <w:lang w:val="en-US"/>
          </w:rPr>
          <w:delText>Other tools used in this study include;</w:delText>
        </w:r>
        <w:r w:rsidR="0003131D" w:rsidRPr="00455D6A" w:rsidDel="00EA598A">
          <w:rPr>
            <w:rFonts w:ascii="Garamond" w:hAnsi="Garamond" w:cs="Times New Roman"/>
            <w:sz w:val="24"/>
            <w:szCs w:val="24"/>
            <w:lang w:val="en-US"/>
          </w:rPr>
          <w:delText xml:space="preserve"> QGIS, </w:delText>
        </w:r>
        <w:r w:rsidR="00950D2E" w:rsidRPr="00455D6A" w:rsidDel="00EA598A">
          <w:rPr>
            <w:rFonts w:ascii="Garamond" w:hAnsi="Garamond" w:cs="Times New Roman"/>
            <w:sz w:val="24"/>
            <w:szCs w:val="24"/>
            <w:lang w:val="en-US"/>
          </w:rPr>
          <w:delText xml:space="preserve">the </w:delText>
        </w:r>
        <w:r w:rsidR="0003131D" w:rsidRPr="00455D6A" w:rsidDel="00EA598A">
          <w:rPr>
            <w:rFonts w:ascii="Garamond" w:hAnsi="Garamond" w:cs="Times New Roman"/>
            <w:sz w:val="24"/>
            <w:szCs w:val="24"/>
            <w:lang w:val="en-US"/>
          </w:rPr>
          <w:delText>Python</w:delText>
        </w:r>
        <w:r w:rsidR="00950D2E" w:rsidRPr="00455D6A" w:rsidDel="00EA598A">
          <w:rPr>
            <w:rFonts w:ascii="Garamond" w:hAnsi="Garamond" w:cs="Times New Roman"/>
            <w:sz w:val="24"/>
            <w:szCs w:val="24"/>
            <w:lang w:val="en-US"/>
          </w:rPr>
          <w:delText xml:space="preserve"> programming language, and the </w:delText>
        </w:r>
        <w:r w:rsidR="0003131D" w:rsidRPr="00455D6A" w:rsidDel="00EA598A">
          <w:rPr>
            <w:rFonts w:ascii="Garamond" w:hAnsi="Garamond" w:cs="Times New Roman"/>
            <w:sz w:val="24"/>
            <w:szCs w:val="24"/>
            <w:lang w:val="en-US"/>
          </w:rPr>
          <w:delText>Jupyter Lab</w:delText>
        </w:r>
        <w:r w:rsidR="00950D2E" w:rsidRPr="00455D6A" w:rsidDel="00EA598A">
          <w:rPr>
            <w:rFonts w:ascii="Garamond" w:hAnsi="Garamond" w:cs="Times New Roman"/>
            <w:sz w:val="24"/>
            <w:szCs w:val="24"/>
            <w:lang w:val="en-US"/>
          </w:rPr>
          <w:delText xml:space="preserve"> computation notebook</w:delText>
        </w:r>
        <w:r w:rsidR="0003131D" w:rsidRPr="00455D6A" w:rsidDel="00EA598A">
          <w:rPr>
            <w:rFonts w:ascii="Garamond" w:hAnsi="Garamond" w:cs="Times New Roman"/>
            <w:sz w:val="24"/>
            <w:szCs w:val="24"/>
            <w:lang w:val="en-US"/>
          </w:rPr>
          <w:delText xml:space="preserve"> for downloading, aggregating, analyzing</w:delText>
        </w:r>
        <w:r w:rsidR="00950D2E" w:rsidRPr="00455D6A" w:rsidDel="00EA598A">
          <w:rPr>
            <w:rFonts w:ascii="Garamond" w:hAnsi="Garamond" w:cs="Times New Roman"/>
            <w:sz w:val="24"/>
            <w:szCs w:val="24"/>
            <w:lang w:val="en-US"/>
          </w:rPr>
          <w:delText>,</w:delText>
        </w:r>
        <w:r w:rsidR="0003131D" w:rsidRPr="00455D6A" w:rsidDel="00EA598A">
          <w:rPr>
            <w:rFonts w:ascii="Garamond" w:hAnsi="Garamond" w:cs="Times New Roman"/>
            <w:sz w:val="24"/>
            <w:szCs w:val="24"/>
            <w:lang w:val="en-US"/>
          </w:rPr>
          <w:delText xml:space="preserve"> and visualizing </w:delText>
        </w:r>
        <w:r w:rsidR="00950D2E" w:rsidRPr="00455D6A" w:rsidDel="00EA598A">
          <w:rPr>
            <w:rFonts w:ascii="Garamond" w:hAnsi="Garamond" w:cs="Times New Roman"/>
            <w:sz w:val="24"/>
            <w:szCs w:val="24"/>
            <w:lang w:val="en-US"/>
          </w:rPr>
          <w:delText xml:space="preserve">open and freely available </w:delText>
        </w:r>
        <w:r w:rsidR="0003131D" w:rsidRPr="00455D6A" w:rsidDel="00EA598A">
          <w:rPr>
            <w:rFonts w:ascii="Garamond" w:hAnsi="Garamond" w:cs="Times New Roman"/>
            <w:sz w:val="24"/>
            <w:szCs w:val="24"/>
            <w:lang w:val="en-US"/>
          </w:rPr>
          <w:delText>spatial data.</w:delText>
        </w:r>
        <w:r w:rsidRPr="00455D6A" w:rsidDel="00EA598A">
          <w:rPr>
            <w:rFonts w:ascii="Garamond" w:hAnsi="Garamond" w:cs="Times New Roman"/>
            <w:sz w:val="24"/>
            <w:szCs w:val="24"/>
            <w:lang w:val="en-US"/>
          </w:rPr>
          <w:delText xml:space="preserve"> One of the aims of this study is to construct a study using open tools and data that can be replicated, to that end, all data and automation scripts used in the study can be found at </w:delText>
        </w:r>
        <w:r w:rsidR="00392FDD" w:rsidDel="00EA598A">
          <w:fldChar w:fldCharType="begin"/>
        </w:r>
        <w:r w:rsidR="00392FDD" w:rsidDel="00EA598A">
          <w:delInstrText xml:space="preserve"> HYPERLINK "https://github.com/Joe-Degs/AutoGIS/tree/master/test-thesis" </w:delInstrText>
        </w:r>
        <w:r w:rsidR="00392FDD" w:rsidDel="00EA598A">
          <w:fldChar w:fldCharType="separate"/>
        </w:r>
        <w:r w:rsidRPr="00455D6A" w:rsidDel="00EA598A">
          <w:rPr>
            <w:rStyle w:val="Hyperlink"/>
            <w:rFonts w:ascii="Garamond" w:hAnsi="Garamond" w:cs="Times New Roman"/>
            <w:sz w:val="24"/>
            <w:szCs w:val="24"/>
            <w:lang w:val="en-US"/>
          </w:rPr>
          <w:delText>github.com/Joe-Degs/AutoGIS</w:delText>
        </w:r>
        <w:r w:rsidR="00392FDD" w:rsidDel="00EA598A">
          <w:rPr>
            <w:rStyle w:val="Hyperlink"/>
            <w:rFonts w:ascii="Garamond" w:hAnsi="Garamond" w:cs="Times New Roman"/>
            <w:sz w:val="24"/>
            <w:szCs w:val="24"/>
            <w:lang w:val="en-US"/>
          </w:rPr>
          <w:fldChar w:fldCharType="end"/>
        </w:r>
        <w:commentRangeEnd w:id="31"/>
        <w:r w:rsidR="00D35B65" w:rsidDel="00EA598A">
          <w:rPr>
            <w:rStyle w:val="CommentReference"/>
          </w:rPr>
          <w:commentReference w:id="31"/>
        </w:r>
      </w:del>
    </w:p>
    <w:p w14:paraId="3245E712" w14:textId="77777777" w:rsidR="00750976" w:rsidRPr="00455D6A" w:rsidRDefault="00750976" w:rsidP="001379CD">
      <w:pPr>
        <w:spacing w:line="360" w:lineRule="auto"/>
        <w:rPr>
          <w:rFonts w:ascii="Garamond" w:hAnsi="Garamond" w:cs="Times New Roman"/>
          <w:b/>
          <w:sz w:val="24"/>
          <w:szCs w:val="24"/>
          <w:lang w:val="en-US"/>
        </w:rPr>
      </w:pPr>
    </w:p>
    <w:p w14:paraId="3EBE5D27" w14:textId="77777777" w:rsidR="00CF3582" w:rsidRPr="00455D6A" w:rsidRDefault="001379CD" w:rsidP="001379CD">
      <w:pPr>
        <w:spacing w:line="360" w:lineRule="auto"/>
        <w:rPr>
          <w:rFonts w:ascii="Garamond" w:hAnsi="Garamond" w:cs="Times New Roman"/>
          <w:b/>
          <w:sz w:val="24"/>
          <w:szCs w:val="24"/>
          <w:lang w:val="en-US"/>
        </w:rPr>
      </w:pPr>
      <w:r w:rsidRPr="00455D6A">
        <w:rPr>
          <w:rFonts w:ascii="Garamond" w:hAnsi="Garamond" w:cs="Times New Roman"/>
          <w:b/>
          <w:sz w:val="24"/>
          <w:szCs w:val="24"/>
          <w:lang w:val="en-US"/>
        </w:rPr>
        <w:t>Significance of Study</w:t>
      </w:r>
    </w:p>
    <w:p w14:paraId="2808832D" w14:textId="77777777" w:rsidR="0003131D" w:rsidRPr="00455D6A" w:rsidRDefault="0003131D" w:rsidP="001379CD">
      <w:pPr>
        <w:spacing w:line="360" w:lineRule="auto"/>
        <w:rPr>
          <w:rFonts w:ascii="Garamond" w:hAnsi="Garamond" w:cs="Times New Roman"/>
          <w:sz w:val="24"/>
          <w:szCs w:val="24"/>
          <w:lang w:val="en-US"/>
        </w:rPr>
      </w:pPr>
      <w:r w:rsidRPr="00455D6A">
        <w:rPr>
          <w:rFonts w:ascii="Garamond" w:hAnsi="Garamond" w:cs="Times New Roman"/>
          <w:sz w:val="24"/>
          <w:szCs w:val="24"/>
          <w:lang w:val="en-US"/>
        </w:rPr>
        <w:lastRenderedPageBreak/>
        <w:t xml:space="preserve">The world is changing rapidly and technology has opened up new avenues for people in research, </w:t>
      </w:r>
      <w:r w:rsidR="00950D2E" w:rsidRPr="00455D6A">
        <w:rPr>
          <w:rFonts w:ascii="Garamond" w:hAnsi="Garamond" w:cs="Times New Roman"/>
          <w:sz w:val="24"/>
          <w:szCs w:val="24"/>
          <w:lang w:val="en-US"/>
        </w:rPr>
        <w:t xml:space="preserve">and </w:t>
      </w:r>
      <w:r w:rsidRPr="00455D6A">
        <w:rPr>
          <w:rFonts w:ascii="Garamond" w:hAnsi="Garamond" w:cs="Times New Roman"/>
          <w:sz w:val="24"/>
          <w:szCs w:val="24"/>
          <w:lang w:val="en-US"/>
        </w:rPr>
        <w:t>pedagogy to und</w:t>
      </w:r>
      <w:r w:rsidR="001379CD" w:rsidRPr="00455D6A">
        <w:rPr>
          <w:rFonts w:ascii="Garamond" w:hAnsi="Garamond" w:cs="Times New Roman"/>
          <w:sz w:val="24"/>
          <w:szCs w:val="24"/>
          <w:lang w:val="en-US"/>
        </w:rPr>
        <w:t>erstand our environments and the</w:t>
      </w:r>
      <w:r w:rsidRPr="00455D6A">
        <w:rPr>
          <w:rFonts w:ascii="Garamond" w:hAnsi="Garamond" w:cs="Times New Roman"/>
          <w:sz w:val="24"/>
          <w:szCs w:val="24"/>
          <w:lang w:val="en-US"/>
        </w:rPr>
        <w:t xml:space="preserve"> </w:t>
      </w:r>
      <w:r w:rsidR="001379CD" w:rsidRPr="00455D6A">
        <w:rPr>
          <w:rFonts w:ascii="Garamond" w:hAnsi="Garamond" w:cs="Times New Roman"/>
          <w:sz w:val="24"/>
          <w:szCs w:val="24"/>
          <w:lang w:val="en-US"/>
        </w:rPr>
        <w:t>Spatio-temporal interactions that shape them</w:t>
      </w:r>
      <w:r w:rsidR="00950D2E" w:rsidRPr="00455D6A">
        <w:rPr>
          <w:rFonts w:ascii="Garamond" w:hAnsi="Garamond" w:cs="Times New Roman"/>
          <w:sz w:val="24"/>
          <w:szCs w:val="24"/>
          <w:lang w:val="en-US"/>
        </w:rPr>
        <w:t>. Using these new approaches in urban informatics</w:t>
      </w:r>
      <w:r w:rsidRPr="00455D6A">
        <w:rPr>
          <w:rFonts w:ascii="Garamond" w:hAnsi="Garamond" w:cs="Times New Roman"/>
          <w:sz w:val="24"/>
          <w:szCs w:val="24"/>
          <w:lang w:val="en-US"/>
        </w:rPr>
        <w:t xml:space="preserve"> it is possible to simulate future changes before rolling </w:t>
      </w:r>
      <w:r w:rsidR="00950D2E" w:rsidRPr="00455D6A">
        <w:rPr>
          <w:rFonts w:ascii="Garamond" w:hAnsi="Garamond" w:cs="Times New Roman"/>
          <w:sz w:val="24"/>
          <w:szCs w:val="24"/>
          <w:lang w:val="en-US"/>
        </w:rPr>
        <w:t>them</w:t>
      </w:r>
      <w:r w:rsidRPr="00455D6A">
        <w:rPr>
          <w:rFonts w:ascii="Garamond" w:hAnsi="Garamond" w:cs="Times New Roman"/>
          <w:sz w:val="24"/>
          <w:szCs w:val="24"/>
          <w:lang w:val="en-US"/>
        </w:rPr>
        <w:t xml:space="preserve"> out into physical space for human interaction. Street networks form the substrate for all human dynamics in s</w:t>
      </w:r>
      <w:r w:rsidR="00950D2E" w:rsidRPr="00455D6A">
        <w:rPr>
          <w:rFonts w:ascii="Garamond" w:hAnsi="Garamond" w:cs="Times New Roman"/>
          <w:sz w:val="24"/>
          <w:szCs w:val="24"/>
          <w:lang w:val="en-US"/>
        </w:rPr>
        <w:t>pace and understanding</w:t>
      </w:r>
      <w:r w:rsidR="001379CD" w:rsidRPr="00455D6A">
        <w:rPr>
          <w:rFonts w:ascii="Garamond" w:hAnsi="Garamond" w:cs="Times New Roman"/>
          <w:sz w:val="24"/>
          <w:szCs w:val="24"/>
          <w:lang w:val="en-US"/>
        </w:rPr>
        <w:t xml:space="preserve"> their structure and effects</w:t>
      </w:r>
      <w:r w:rsidR="00950D2E" w:rsidRPr="00455D6A">
        <w:rPr>
          <w:rFonts w:ascii="Garamond" w:hAnsi="Garamond" w:cs="Times New Roman"/>
          <w:sz w:val="24"/>
          <w:szCs w:val="24"/>
          <w:lang w:val="en-US"/>
        </w:rPr>
        <w:t xml:space="preserve"> </w:t>
      </w:r>
      <w:r w:rsidR="001379CD" w:rsidRPr="00455D6A">
        <w:rPr>
          <w:rFonts w:ascii="Garamond" w:hAnsi="Garamond" w:cs="Times New Roman"/>
          <w:sz w:val="24"/>
          <w:szCs w:val="24"/>
          <w:lang w:val="en-US"/>
        </w:rPr>
        <w:t xml:space="preserve">on spatial interactions </w:t>
      </w:r>
      <w:r w:rsidR="00950D2E" w:rsidRPr="00455D6A">
        <w:rPr>
          <w:rFonts w:ascii="Garamond" w:hAnsi="Garamond" w:cs="Times New Roman"/>
          <w:sz w:val="24"/>
          <w:szCs w:val="24"/>
          <w:lang w:val="en-US"/>
        </w:rPr>
        <w:t xml:space="preserve">will </w:t>
      </w:r>
      <w:r w:rsidR="001379CD" w:rsidRPr="00455D6A">
        <w:rPr>
          <w:rFonts w:ascii="Garamond" w:hAnsi="Garamond" w:cs="Times New Roman"/>
          <w:sz w:val="24"/>
          <w:szCs w:val="24"/>
          <w:lang w:val="en-US"/>
        </w:rPr>
        <w:t xml:space="preserve">lead </w:t>
      </w:r>
      <w:r w:rsidR="00950D2E" w:rsidRPr="00455D6A">
        <w:rPr>
          <w:rFonts w:ascii="Garamond" w:hAnsi="Garamond" w:cs="Times New Roman"/>
          <w:sz w:val="24"/>
          <w:szCs w:val="24"/>
          <w:lang w:val="en-US"/>
        </w:rPr>
        <w:t>to mak</w:t>
      </w:r>
      <w:r w:rsidR="001379CD" w:rsidRPr="00455D6A">
        <w:rPr>
          <w:rFonts w:ascii="Garamond" w:hAnsi="Garamond" w:cs="Times New Roman"/>
          <w:sz w:val="24"/>
          <w:szCs w:val="24"/>
          <w:lang w:val="en-US"/>
        </w:rPr>
        <w:t>ing better decisions in urban planning efforts</w:t>
      </w:r>
      <w:r w:rsidRPr="00455D6A">
        <w:rPr>
          <w:rFonts w:ascii="Garamond" w:hAnsi="Garamond" w:cs="Times New Roman"/>
          <w:sz w:val="24"/>
          <w:szCs w:val="24"/>
          <w:lang w:val="en-US"/>
        </w:rPr>
        <w:t>.</w:t>
      </w:r>
    </w:p>
    <w:p w14:paraId="699D1F4D" w14:textId="77777777" w:rsidR="0003131D" w:rsidRPr="00455D6A" w:rsidRDefault="0003131D" w:rsidP="001379CD">
      <w:pPr>
        <w:spacing w:line="360" w:lineRule="auto"/>
        <w:rPr>
          <w:rFonts w:ascii="Garamond" w:hAnsi="Garamond" w:cs="Times New Roman"/>
          <w:sz w:val="24"/>
          <w:szCs w:val="24"/>
          <w:lang w:val="en-US"/>
        </w:rPr>
      </w:pPr>
      <w:r w:rsidRPr="00455D6A">
        <w:rPr>
          <w:rFonts w:ascii="Garamond" w:hAnsi="Garamond" w:cs="Times New Roman"/>
          <w:sz w:val="24"/>
          <w:szCs w:val="24"/>
          <w:lang w:val="en-US"/>
        </w:rPr>
        <w:t>The importance of</w:t>
      </w:r>
      <w:r w:rsidR="004D1832" w:rsidRPr="00455D6A">
        <w:rPr>
          <w:rFonts w:ascii="Garamond" w:hAnsi="Garamond" w:cs="Times New Roman"/>
          <w:sz w:val="24"/>
          <w:szCs w:val="24"/>
          <w:lang w:val="en-US"/>
        </w:rPr>
        <w:t xml:space="preserve"> research seeking to</w:t>
      </w:r>
      <w:r w:rsidRPr="00455D6A">
        <w:rPr>
          <w:rFonts w:ascii="Garamond" w:hAnsi="Garamond" w:cs="Times New Roman"/>
          <w:sz w:val="24"/>
          <w:szCs w:val="24"/>
          <w:lang w:val="en-US"/>
        </w:rPr>
        <w:t xml:space="preserve"> understand street network form and morphology cannot be overstated in public health</w:t>
      </w:r>
      <w:r w:rsidR="002C078E" w:rsidRPr="00455D6A">
        <w:rPr>
          <w:rFonts w:ascii="Garamond" w:hAnsi="Garamond" w:cs="Times New Roman"/>
          <w:sz w:val="24"/>
          <w:szCs w:val="24"/>
          <w:lang w:val="en-US"/>
        </w:rPr>
        <w:t xml:space="preserve"> w</w:t>
      </w:r>
      <w:r w:rsidR="00950D2E" w:rsidRPr="00455D6A">
        <w:rPr>
          <w:rFonts w:ascii="Garamond" w:hAnsi="Garamond" w:cs="Times New Roman"/>
          <w:sz w:val="24"/>
          <w:szCs w:val="24"/>
          <w:lang w:val="en-US"/>
        </w:rPr>
        <w:t>h</w:t>
      </w:r>
      <w:r w:rsidR="002C078E" w:rsidRPr="00455D6A">
        <w:rPr>
          <w:rFonts w:ascii="Garamond" w:hAnsi="Garamond" w:cs="Times New Roman"/>
          <w:sz w:val="24"/>
          <w:szCs w:val="24"/>
          <w:lang w:val="en-US"/>
        </w:rPr>
        <w:t>ere</w:t>
      </w:r>
      <w:r w:rsidR="00950D2E" w:rsidRPr="00455D6A">
        <w:rPr>
          <w:rFonts w:ascii="Garamond" w:hAnsi="Garamond" w:cs="Times New Roman"/>
          <w:sz w:val="24"/>
          <w:szCs w:val="24"/>
          <w:lang w:val="en-US"/>
        </w:rPr>
        <w:t xml:space="preserve"> researchers are showing the strong correlation between health and walkability and bike-ability of neighborhoods </w:t>
      </w:r>
      <w:r w:rsidR="004D1832" w:rsidRPr="00455D6A">
        <w:rPr>
          <w:rFonts w:ascii="Garamond" w:hAnsi="Garamond" w:cs="Times New Roman"/>
          <w:sz w:val="24"/>
          <w:szCs w:val="24"/>
          <w:lang w:val="en-US"/>
        </w:rPr>
        <w:fldChar w:fldCharType="begin" w:fldLock="1"/>
      </w:r>
      <w:r w:rsidR="004F39D4" w:rsidRPr="00455D6A">
        <w:rPr>
          <w:rFonts w:ascii="Garamond" w:hAnsi="Garamond"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sidRPr="00455D6A">
        <w:rPr>
          <w:rFonts w:ascii="Garamond" w:hAnsi="Garamond" w:cs="Times New Roman"/>
          <w:sz w:val="24"/>
          <w:szCs w:val="24"/>
          <w:lang w:val="en-US"/>
        </w:rPr>
        <w:fldChar w:fldCharType="separate"/>
      </w:r>
      <w:r w:rsidR="004D1832" w:rsidRPr="00455D6A">
        <w:rPr>
          <w:rFonts w:ascii="Garamond" w:hAnsi="Garamond" w:cs="Times New Roman"/>
          <w:noProof/>
          <w:sz w:val="24"/>
          <w:szCs w:val="24"/>
          <w:lang w:val="en-US"/>
        </w:rPr>
        <w:t>(Marshall et al., 2014)</w:t>
      </w:r>
      <w:r w:rsidR="004D1832" w:rsidRPr="00455D6A">
        <w:rPr>
          <w:rFonts w:ascii="Garamond" w:hAnsi="Garamond" w:cs="Times New Roman"/>
          <w:sz w:val="24"/>
          <w:szCs w:val="24"/>
          <w:lang w:val="en-US"/>
        </w:rPr>
        <w:fldChar w:fldCharType="end"/>
      </w:r>
      <w:r w:rsidRPr="00455D6A">
        <w:rPr>
          <w:rFonts w:ascii="Garamond" w:hAnsi="Garamond" w:cs="Times New Roman"/>
          <w:sz w:val="24"/>
          <w:szCs w:val="24"/>
          <w:lang w:val="en-US"/>
        </w:rPr>
        <w:t xml:space="preserve">, </w:t>
      </w:r>
      <w:r w:rsidR="00950D2E" w:rsidRPr="00455D6A">
        <w:rPr>
          <w:rFonts w:ascii="Garamond" w:hAnsi="Garamond" w:cs="Times New Roman"/>
          <w:sz w:val="24"/>
          <w:szCs w:val="24"/>
          <w:lang w:val="en-US"/>
        </w:rPr>
        <w:t xml:space="preserve">and </w:t>
      </w:r>
      <w:r w:rsidR="004F39D4" w:rsidRPr="00455D6A">
        <w:rPr>
          <w:rFonts w:ascii="Garamond" w:hAnsi="Garamond" w:cs="Times New Roman"/>
          <w:sz w:val="24"/>
          <w:szCs w:val="24"/>
          <w:lang w:val="en-US"/>
        </w:rPr>
        <w:t xml:space="preserve">in </w:t>
      </w:r>
      <w:r w:rsidRPr="00455D6A">
        <w:rPr>
          <w:rFonts w:ascii="Garamond" w:hAnsi="Garamond" w:cs="Times New Roman"/>
          <w:sz w:val="24"/>
          <w:szCs w:val="24"/>
          <w:lang w:val="en-US"/>
        </w:rPr>
        <w:t>disaster management</w:t>
      </w:r>
      <w:r w:rsidR="004D1832" w:rsidRPr="00455D6A">
        <w:rPr>
          <w:rFonts w:ascii="Garamond" w:hAnsi="Garamond" w:cs="Times New Roman"/>
          <w:sz w:val="24"/>
          <w:szCs w:val="24"/>
          <w:lang w:val="en-US"/>
        </w:rPr>
        <w:t xml:space="preserve"> where un</w:t>
      </w:r>
      <w:r w:rsidR="004F39D4" w:rsidRPr="00455D6A">
        <w:rPr>
          <w:rFonts w:ascii="Garamond" w:hAnsi="Garamond" w:cs="Times New Roman"/>
          <w:sz w:val="24"/>
          <w:szCs w:val="24"/>
          <w:lang w:val="en-US"/>
        </w:rPr>
        <w:t xml:space="preserve">derstanding street </w:t>
      </w:r>
      <w:r w:rsidR="00950D2E" w:rsidRPr="00455D6A">
        <w:rPr>
          <w:rFonts w:ascii="Garamond" w:hAnsi="Garamond" w:cs="Times New Roman"/>
          <w:sz w:val="24"/>
          <w:szCs w:val="24"/>
          <w:lang w:val="en-US"/>
        </w:rPr>
        <w:t>network structure and form is helping plan</w:t>
      </w:r>
      <w:r w:rsidR="004F39D4" w:rsidRPr="00455D6A">
        <w:rPr>
          <w:rFonts w:ascii="Garamond" w:hAnsi="Garamond" w:cs="Times New Roman"/>
          <w:sz w:val="24"/>
          <w:szCs w:val="24"/>
          <w:lang w:val="en-US"/>
        </w:rPr>
        <w:t xml:space="preserve"> better incident response </w:t>
      </w:r>
      <w:r w:rsidR="004F39D4" w:rsidRPr="00455D6A">
        <w:rPr>
          <w:rFonts w:ascii="Garamond" w:hAnsi="Garamond" w:cs="Times New Roman"/>
          <w:sz w:val="24"/>
          <w:szCs w:val="24"/>
          <w:lang w:val="en-US"/>
        </w:rPr>
        <w:fldChar w:fldCharType="begin" w:fldLock="1"/>
      </w:r>
      <w:r w:rsidR="002C078E" w:rsidRPr="00455D6A">
        <w:rPr>
          <w:rFonts w:ascii="Garamond" w:hAnsi="Garamond"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sidRPr="00455D6A">
        <w:rPr>
          <w:rFonts w:ascii="Garamond" w:hAnsi="Garamond" w:cs="Times New Roman"/>
          <w:sz w:val="24"/>
          <w:szCs w:val="24"/>
          <w:lang w:val="en-US"/>
        </w:rPr>
        <w:fldChar w:fldCharType="separate"/>
      </w:r>
      <w:r w:rsidR="004F39D4" w:rsidRPr="00455D6A">
        <w:rPr>
          <w:rFonts w:ascii="Garamond" w:hAnsi="Garamond" w:cs="Times New Roman"/>
          <w:noProof/>
          <w:sz w:val="24"/>
          <w:szCs w:val="24"/>
          <w:lang w:val="en-US"/>
        </w:rPr>
        <w:t>(Zamanifar &amp; Hartmann, 2021)</w:t>
      </w:r>
      <w:r w:rsidR="004F39D4" w:rsidRPr="00455D6A">
        <w:rPr>
          <w:rFonts w:ascii="Garamond" w:hAnsi="Garamond" w:cs="Times New Roman"/>
          <w:sz w:val="24"/>
          <w:szCs w:val="24"/>
          <w:lang w:val="en-US"/>
        </w:rPr>
        <w:fldChar w:fldCharType="end"/>
      </w:r>
      <w:r w:rsidR="00950D2E" w:rsidRPr="00455D6A">
        <w:rPr>
          <w:rFonts w:ascii="Garamond" w:hAnsi="Garamond" w:cs="Times New Roman"/>
          <w:sz w:val="24"/>
          <w:szCs w:val="24"/>
          <w:lang w:val="en-US"/>
        </w:rPr>
        <w:t>.</w:t>
      </w:r>
      <w:r w:rsidR="001379CD" w:rsidRPr="00455D6A">
        <w:rPr>
          <w:rFonts w:ascii="Garamond" w:hAnsi="Garamond" w:cs="Times New Roman"/>
          <w:sz w:val="24"/>
          <w:szCs w:val="24"/>
          <w:lang w:val="en-US"/>
        </w:rPr>
        <w:t xml:space="preserve"> It is most important that we study street networks because, they are amongst the most long-lived components of urban form and can stay in place for decades, sometimes even centuries. Therefore, their design and structure are likely to lock urban systems in either their positive or negative pathways </w:t>
      </w:r>
      <w:r w:rsidR="001379CD" w:rsidRPr="00455D6A">
        <w:rPr>
          <w:rFonts w:ascii="Garamond" w:hAnsi="Garamond" w:cs="Times New Roman"/>
          <w:sz w:val="24"/>
          <w:szCs w:val="24"/>
          <w:lang w:val="en-US"/>
        </w:rPr>
        <w:fldChar w:fldCharType="begin" w:fldLock="1"/>
      </w:r>
      <w:r w:rsidR="001379CD" w:rsidRPr="00455D6A">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2019)"},"properties":{"noteIndex":0},"schema":"https://github.com/citation-style-language/schema/raw/master/csl-citation.json"}</w:instrText>
      </w:r>
      <w:r w:rsidR="001379CD" w:rsidRPr="00455D6A">
        <w:rPr>
          <w:rFonts w:ascii="Garamond" w:hAnsi="Garamond" w:cs="Times New Roman"/>
          <w:sz w:val="24"/>
          <w:szCs w:val="24"/>
          <w:lang w:val="en-US"/>
        </w:rPr>
        <w:fldChar w:fldCharType="separate"/>
      </w:r>
      <w:r w:rsidR="001379CD" w:rsidRPr="00455D6A">
        <w:rPr>
          <w:rFonts w:ascii="Garamond" w:hAnsi="Garamond" w:cs="Times New Roman"/>
          <w:noProof/>
          <w:sz w:val="24"/>
          <w:szCs w:val="24"/>
          <w:lang w:val="en-US"/>
        </w:rPr>
        <w:t>(Sharifi, 2019)</w:t>
      </w:r>
      <w:r w:rsidR="001379CD" w:rsidRPr="00455D6A">
        <w:rPr>
          <w:rFonts w:ascii="Garamond" w:hAnsi="Garamond" w:cs="Times New Roman"/>
          <w:sz w:val="24"/>
          <w:szCs w:val="24"/>
          <w:lang w:val="en-US"/>
        </w:rPr>
        <w:fldChar w:fldCharType="end"/>
      </w:r>
    </w:p>
    <w:p w14:paraId="4BC6B187" w14:textId="2A9257D5" w:rsidR="00950D2E" w:rsidRDefault="009E5F5B" w:rsidP="001379CD">
      <w:pPr>
        <w:spacing w:line="360" w:lineRule="auto"/>
        <w:rPr>
          <w:ins w:id="45" w:author="Michael Osei Asibey" w:date="2022-09-18T22:42:00Z"/>
          <w:rFonts w:ascii="Garamond" w:hAnsi="Garamond" w:cs="Times New Roman"/>
          <w:b/>
          <w:sz w:val="24"/>
          <w:szCs w:val="24"/>
          <w:lang w:val="en-US"/>
        </w:rPr>
      </w:pPr>
      <w:commentRangeStart w:id="46"/>
      <w:ins w:id="47" w:author="Michael Osei Asibey" w:date="2022-09-18T22:42:00Z">
        <w:r>
          <w:rPr>
            <w:rFonts w:ascii="Garamond" w:hAnsi="Garamond" w:cs="Times New Roman"/>
            <w:b/>
            <w:sz w:val="24"/>
            <w:szCs w:val="24"/>
            <w:lang w:val="en-US"/>
          </w:rPr>
          <w:t>Organisation of Study</w:t>
        </w:r>
        <w:commentRangeEnd w:id="46"/>
        <w:r w:rsidR="000B76F9">
          <w:rPr>
            <w:rStyle w:val="CommentReference"/>
          </w:rPr>
          <w:commentReference w:id="46"/>
        </w:r>
      </w:ins>
    </w:p>
    <w:p w14:paraId="4B4041CC" w14:textId="7B290A85" w:rsidR="009E5F5B" w:rsidRDefault="009E5F5B" w:rsidP="001379CD">
      <w:pPr>
        <w:spacing w:line="360" w:lineRule="auto"/>
        <w:rPr>
          <w:ins w:id="48" w:author="Michael Osei Asibey" w:date="2022-09-18T22:42:00Z"/>
          <w:rFonts w:ascii="Garamond" w:hAnsi="Garamond" w:cs="Times New Roman"/>
          <w:b/>
          <w:sz w:val="24"/>
          <w:szCs w:val="24"/>
          <w:lang w:val="en-US"/>
        </w:rPr>
      </w:pPr>
    </w:p>
    <w:p w14:paraId="7085813B" w14:textId="77777777" w:rsidR="009E5F5B" w:rsidRPr="00455D6A" w:rsidRDefault="009E5F5B" w:rsidP="001379CD">
      <w:pPr>
        <w:spacing w:line="360" w:lineRule="auto"/>
        <w:rPr>
          <w:rFonts w:ascii="Garamond" w:hAnsi="Garamond" w:cs="Times New Roman"/>
          <w:b/>
          <w:sz w:val="24"/>
          <w:szCs w:val="24"/>
          <w:lang w:val="en-US"/>
        </w:rPr>
      </w:pPr>
    </w:p>
    <w:p w14:paraId="209558BE" w14:textId="77777777" w:rsidR="002C078E" w:rsidRPr="00455D6A" w:rsidRDefault="002C078E" w:rsidP="001379CD">
      <w:pPr>
        <w:spacing w:line="360" w:lineRule="auto"/>
        <w:rPr>
          <w:rFonts w:ascii="Garamond" w:hAnsi="Garamond" w:cs="Times New Roman"/>
          <w:b/>
          <w:sz w:val="24"/>
          <w:szCs w:val="24"/>
          <w:lang w:val="en-US"/>
        </w:rPr>
      </w:pPr>
      <w:r w:rsidRPr="00455D6A">
        <w:rPr>
          <w:rFonts w:ascii="Garamond" w:hAnsi="Garamond" w:cs="Times New Roman"/>
          <w:b/>
          <w:sz w:val="24"/>
          <w:szCs w:val="24"/>
          <w:lang w:val="en-US"/>
        </w:rPr>
        <w:t>References</w:t>
      </w:r>
    </w:p>
    <w:p w14:paraId="1C7A3C8E" w14:textId="77777777" w:rsidR="001379CD" w:rsidRPr="00455D6A" w:rsidRDefault="002C078E"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b/>
          <w:sz w:val="24"/>
          <w:szCs w:val="24"/>
          <w:lang w:val="en-US"/>
        </w:rPr>
        <w:fldChar w:fldCharType="begin" w:fldLock="1"/>
      </w:r>
      <w:r w:rsidRPr="00455D6A">
        <w:rPr>
          <w:rFonts w:ascii="Garamond" w:hAnsi="Garamond" w:cs="Times New Roman"/>
          <w:b/>
          <w:sz w:val="24"/>
          <w:szCs w:val="24"/>
          <w:lang w:val="en-US"/>
        </w:rPr>
        <w:instrText xml:space="preserve">ADDIN Mendeley Bibliography CSL_BIBLIOGRAPHY </w:instrText>
      </w:r>
      <w:r w:rsidRPr="00455D6A">
        <w:rPr>
          <w:rFonts w:ascii="Garamond" w:hAnsi="Garamond" w:cs="Times New Roman"/>
          <w:b/>
          <w:sz w:val="24"/>
          <w:szCs w:val="24"/>
          <w:lang w:val="en-US"/>
        </w:rPr>
        <w:fldChar w:fldCharType="separate"/>
      </w:r>
      <w:r w:rsidR="001379CD" w:rsidRPr="00455D6A">
        <w:rPr>
          <w:rFonts w:ascii="Garamond" w:hAnsi="Garamond" w:cs="Times New Roman"/>
          <w:noProof/>
          <w:sz w:val="24"/>
          <w:szCs w:val="24"/>
        </w:rPr>
        <w:t xml:space="preserve">Barthélemy, M. (2011). Spatial networks. </w:t>
      </w:r>
      <w:r w:rsidR="001379CD" w:rsidRPr="00455D6A">
        <w:rPr>
          <w:rFonts w:ascii="Garamond" w:hAnsi="Garamond" w:cs="Times New Roman"/>
          <w:i/>
          <w:iCs/>
          <w:noProof/>
          <w:sz w:val="24"/>
          <w:szCs w:val="24"/>
        </w:rPr>
        <w:t>Physics Reports</w:t>
      </w:r>
      <w:r w:rsidR="001379CD" w:rsidRPr="00455D6A">
        <w:rPr>
          <w:rFonts w:ascii="Garamond" w:hAnsi="Garamond" w:cs="Times New Roman"/>
          <w:noProof/>
          <w:sz w:val="24"/>
          <w:szCs w:val="24"/>
        </w:rPr>
        <w:t xml:space="preserve">, </w:t>
      </w:r>
      <w:r w:rsidR="001379CD" w:rsidRPr="00455D6A">
        <w:rPr>
          <w:rFonts w:ascii="Garamond" w:hAnsi="Garamond" w:cs="Times New Roman"/>
          <w:i/>
          <w:iCs/>
          <w:noProof/>
          <w:sz w:val="24"/>
          <w:szCs w:val="24"/>
        </w:rPr>
        <w:t>499</w:t>
      </w:r>
      <w:r w:rsidR="001379CD" w:rsidRPr="00455D6A">
        <w:rPr>
          <w:rFonts w:ascii="Garamond" w:hAnsi="Garamond" w:cs="Times New Roman"/>
          <w:noProof/>
          <w:sz w:val="24"/>
          <w:szCs w:val="24"/>
        </w:rPr>
        <w:t>(1–3), 1–101. https://doi.org/10.1016/J.PHYSREP.2010.11.002</w:t>
      </w:r>
    </w:p>
    <w:p w14:paraId="1871CAA9"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Boeing, G. (2017). OSMnx: New methods for acquiring, constructing, analyzing, and visualizing complex street networks. </w:t>
      </w:r>
      <w:r w:rsidRPr="00455D6A">
        <w:rPr>
          <w:rFonts w:ascii="Garamond" w:hAnsi="Garamond" w:cs="Times New Roman"/>
          <w:i/>
          <w:iCs/>
          <w:noProof/>
          <w:sz w:val="24"/>
          <w:szCs w:val="24"/>
        </w:rPr>
        <w:t>Computers, Environment and Urban Systems</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65</w:t>
      </w:r>
      <w:r w:rsidRPr="00455D6A">
        <w:rPr>
          <w:rFonts w:ascii="Garamond" w:hAnsi="Garamond" w:cs="Times New Roman"/>
          <w:noProof/>
          <w:sz w:val="24"/>
          <w:szCs w:val="24"/>
        </w:rPr>
        <w:t>, 126–139. https://doi.org/10.1016/j.compenvurbsys.2017.05.004</w:t>
      </w:r>
    </w:p>
    <w:p w14:paraId="60787C46"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Boeing, G. (2018a). The Morphology and Circuity of Walkable and Drivable Street Networks. </w:t>
      </w:r>
      <w:r w:rsidRPr="00455D6A">
        <w:rPr>
          <w:rFonts w:ascii="Garamond" w:hAnsi="Garamond" w:cs="Times New Roman"/>
          <w:i/>
          <w:iCs/>
          <w:noProof/>
          <w:sz w:val="24"/>
          <w:szCs w:val="24"/>
        </w:rPr>
        <w:t>SSRN Electronic Journal</w:t>
      </w:r>
      <w:r w:rsidRPr="00455D6A">
        <w:rPr>
          <w:rFonts w:ascii="Garamond" w:hAnsi="Garamond" w:cs="Times New Roman"/>
          <w:noProof/>
          <w:sz w:val="24"/>
          <w:szCs w:val="24"/>
        </w:rPr>
        <w:t>. https://doi.org/10.2139/ssrn.3119939</w:t>
      </w:r>
    </w:p>
    <w:p w14:paraId="09448331"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Boeing, G. (2018b). Urban Spatial Order: Street Network Orientation, Configuration, and Entropy. </w:t>
      </w:r>
      <w:r w:rsidRPr="00455D6A">
        <w:rPr>
          <w:rFonts w:ascii="Garamond" w:hAnsi="Garamond" w:cs="Times New Roman"/>
          <w:i/>
          <w:iCs/>
          <w:noProof/>
          <w:sz w:val="24"/>
          <w:szCs w:val="24"/>
        </w:rPr>
        <w:t>SSRN Electronic Journal</w:t>
      </w:r>
      <w:r w:rsidRPr="00455D6A">
        <w:rPr>
          <w:rFonts w:ascii="Garamond" w:hAnsi="Garamond" w:cs="Times New Roman"/>
          <w:noProof/>
          <w:sz w:val="24"/>
          <w:szCs w:val="24"/>
        </w:rPr>
        <w:t>. https://doi.org/10.2139/ssrn.3224723</w:t>
      </w:r>
    </w:p>
    <w:p w14:paraId="2469A8A6"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Boeing, G. (2019). Urban street network analysis in a computational notebook. </w:t>
      </w:r>
      <w:r w:rsidRPr="00455D6A">
        <w:rPr>
          <w:rFonts w:ascii="Garamond" w:hAnsi="Garamond" w:cs="Times New Roman"/>
          <w:i/>
          <w:iCs/>
          <w:noProof/>
          <w:sz w:val="24"/>
          <w:szCs w:val="24"/>
        </w:rPr>
        <w:t>Region</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6</w:t>
      </w:r>
      <w:r w:rsidRPr="00455D6A">
        <w:rPr>
          <w:rFonts w:ascii="Garamond" w:hAnsi="Garamond" w:cs="Times New Roman"/>
          <w:noProof/>
          <w:sz w:val="24"/>
          <w:szCs w:val="24"/>
        </w:rPr>
        <w:t>(3), 39–51. https://doi.org/10.18335/region.v6i3.278</w:t>
      </w:r>
    </w:p>
    <w:p w14:paraId="0477A47A"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Boeing, G. (2020a). A multi-scale analysis of 27,000 urban street networks: Every US city, town, </w:t>
      </w:r>
      <w:r w:rsidRPr="00455D6A">
        <w:rPr>
          <w:rFonts w:ascii="Garamond" w:hAnsi="Garamond" w:cs="Times New Roman"/>
          <w:noProof/>
          <w:sz w:val="24"/>
          <w:szCs w:val="24"/>
        </w:rPr>
        <w:lastRenderedPageBreak/>
        <w:t xml:space="preserve">urbanized area, and Zillow neighborhood. </w:t>
      </w:r>
      <w:r w:rsidRPr="00455D6A">
        <w:rPr>
          <w:rFonts w:ascii="Garamond" w:hAnsi="Garamond" w:cs="Times New Roman"/>
          <w:i/>
          <w:iCs/>
          <w:noProof/>
          <w:sz w:val="24"/>
          <w:szCs w:val="24"/>
        </w:rPr>
        <w:t>Environment and Planning B: Urban Analytics and City Science</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47</w:t>
      </w:r>
      <w:r w:rsidRPr="00455D6A">
        <w:rPr>
          <w:rFonts w:ascii="Garamond" w:hAnsi="Garamond" w:cs="Times New Roman"/>
          <w:noProof/>
          <w:sz w:val="24"/>
          <w:szCs w:val="24"/>
        </w:rPr>
        <w:t>(4), 590–608. https://doi.org/10.1177/2399808318784595</w:t>
      </w:r>
    </w:p>
    <w:p w14:paraId="7CED8A53"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Boeing, G. (2020b). Planarity and street network representation in urban form analysis. </w:t>
      </w:r>
      <w:r w:rsidRPr="00455D6A">
        <w:rPr>
          <w:rFonts w:ascii="Garamond" w:hAnsi="Garamond" w:cs="Times New Roman"/>
          <w:i/>
          <w:iCs/>
          <w:noProof/>
          <w:sz w:val="24"/>
          <w:szCs w:val="24"/>
        </w:rPr>
        <w:t>Environment and Planning B: Urban Analytics and City Science</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47</w:t>
      </w:r>
      <w:r w:rsidRPr="00455D6A">
        <w:rPr>
          <w:rFonts w:ascii="Garamond" w:hAnsi="Garamond" w:cs="Times New Roman"/>
          <w:noProof/>
          <w:sz w:val="24"/>
          <w:szCs w:val="24"/>
        </w:rPr>
        <w:t>(5). https://doi.org/10.1177/2399808318802941</w:t>
      </w:r>
    </w:p>
    <w:p w14:paraId="3FE08039"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Boeing, G. (2021). Spatial information and the legibility of urban form: Big data in urban morphology. </w:t>
      </w:r>
      <w:r w:rsidRPr="00455D6A">
        <w:rPr>
          <w:rFonts w:ascii="Garamond" w:hAnsi="Garamond" w:cs="Times New Roman"/>
          <w:i/>
          <w:iCs/>
          <w:noProof/>
          <w:sz w:val="24"/>
          <w:szCs w:val="24"/>
        </w:rPr>
        <w:t>International Journal of Information Management</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56</w:t>
      </w:r>
      <w:r w:rsidRPr="00455D6A">
        <w:rPr>
          <w:rFonts w:ascii="Garamond" w:hAnsi="Garamond" w:cs="Times New Roman"/>
          <w:noProof/>
          <w:sz w:val="24"/>
          <w:szCs w:val="24"/>
        </w:rPr>
        <w:t>. https://doi.org/10.1016/j.ijinfomgt.2019.09.009</w:t>
      </w:r>
    </w:p>
    <w:p w14:paraId="22A3DE1B"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Cobbinah, P. B., Poku-Boansi, M., &amp; Asomani-Boateng, R. (2016). Urbanisation of Hope or Despair? Urban Planning Dilemma in Ghana. </w:t>
      </w:r>
      <w:r w:rsidRPr="00455D6A">
        <w:rPr>
          <w:rFonts w:ascii="Garamond" w:hAnsi="Garamond" w:cs="Times New Roman"/>
          <w:i/>
          <w:iCs/>
          <w:noProof/>
          <w:sz w:val="24"/>
          <w:szCs w:val="24"/>
        </w:rPr>
        <w:t>Urban Forum</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27</w:t>
      </w:r>
      <w:r w:rsidRPr="00455D6A">
        <w:rPr>
          <w:rFonts w:ascii="Garamond" w:hAnsi="Garamond" w:cs="Times New Roman"/>
          <w:noProof/>
          <w:sz w:val="24"/>
          <w:szCs w:val="24"/>
        </w:rPr>
        <w:t>(4). https://doi.org/10.1007/s12132-016-9293-9</w:t>
      </w:r>
    </w:p>
    <w:p w14:paraId="038C6BA8"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Dumedah, G., &amp; Garsonu, E. K. (2021). Characterising the structural pattern of urban road networks in Ghana using geometric and topological measures. </w:t>
      </w:r>
      <w:r w:rsidRPr="00455D6A">
        <w:rPr>
          <w:rFonts w:ascii="Garamond" w:hAnsi="Garamond" w:cs="Times New Roman"/>
          <w:i/>
          <w:iCs/>
          <w:noProof/>
          <w:sz w:val="24"/>
          <w:szCs w:val="24"/>
        </w:rPr>
        <w:t>Geo: Geography and Environment</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8</w:t>
      </w:r>
      <w:r w:rsidRPr="00455D6A">
        <w:rPr>
          <w:rFonts w:ascii="Garamond" w:hAnsi="Garamond" w:cs="Times New Roman"/>
          <w:noProof/>
          <w:sz w:val="24"/>
          <w:szCs w:val="24"/>
        </w:rPr>
        <w:t>(1). https://doi.org/10.1002/geo2.95</w:t>
      </w:r>
    </w:p>
    <w:p w14:paraId="3D0AC833"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Marshall, W. E., Piatkowski, D. P., &amp; Garrick, N. W. (2014). Community design, street networks, and public health. </w:t>
      </w:r>
      <w:r w:rsidRPr="00455D6A">
        <w:rPr>
          <w:rFonts w:ascii="Garamond" w:hAnsi="Garamond" w:cs="Times New Roman"/>
          <w:i/>
          <w:iCs/>
          <w:noProof/>
          <w:sz w:val="24"/>
          <w:szCs w:val="24"/>
        </w:rPr>
        <w:t>Journal of Transport &amp; Health</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1</w:t>
      </w:r>
      <w:r w:rsidRPr="00455D6A">
        <w:rPr>
          <w:rFonts w:ascii="Garamond" w:hAnsi="Garamond" w:cs="Times New Roman"/>
          <w:noProof/>
          <w:sz w:val="24"/>
          <w:szCs w:val="24"/>
        </w:rPr>
        <w:t>(4), 326–340. https://doi.org/10.1016/J.JTH.2014.06.002</w:t>
      </w:r>
    </w:p>
    <w:p w14:paraId="61AF20E5"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Sharifi, A. (2019). Resilient urban forms: A review of literature on streets and street networks. </w:t>
      </w:r>
      <w:r w:rsidRPr="00455D6A">
        <w:rPr>
          <w:rFonts w:ascii="Garamond" w:hAnsi="Garamond" w:cs="Times New Roman"/>
          <w:i/>
          <w:iCs/>
          <w:noProof/>
          <w:sz w:val="24"/>
          <w:szCs w:val="24"/>
        </w:rPr>
        <w:t>Building and Environment</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147</w:t>
      </w:r>
      <w:r w:rsidRPr="00455D6A">
        <w:rPr>
          <w:rFonts w:ascii="Garamond" w:hAnsi="Garamond" w:cs="Times New Roman"/>
          <w:noProof/>
          <w:sz w:val="24"/>
          <w:szCs w:val="24"/>
        </w:rPr>
        <w:t>, 171–187. https://doi.org/10.1016/J.BUILDENV.2018.09.040</w:t>
      </w:r>
    </w:p>
    <w:p w14:paraId="168DDF44"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Yankson, Paul and Bertrand, M. (2012). </w:t>
      </w:r>
      <w:r w:rsidRPr="00455D6A">
        <w:rPr>
          <w:rFonts w:ascii="Garamond" w:hAnsi="Garamond" w:cs="Times New Roman"/>
          <w:i/>
          <w:iCs/>
          <w:noProof/>
          <w:sz w:val="24"/>
          <w:szCs w:val="24"/>
        </w:rPr>
        <w:t>Introduction</w:t>
      </w:r>
      <w:r w:rsidRPr="00455D6A">
        <w:rPr>
          <w:rFonts w:ascii="Times New Roman" w:hAnsi="Times New Roman" w:cs="Times New Roman"/>
          <w:i/>
          <w:iCs/>
          <w:noProof/>
          <w:sz w:val="24"/>
          <w:szCs w:val="24"/>
        </w:rPr>
        <w:t> </w:t>
      </w:r>
      <w:r w:rsidRPr="00455D6A">
        <w:rPr>
          <w:rFonts w:ascii="Garamond" w:hAnsi="Garamond" w:cs="Times New Roman"/>
          <w:i/>
          <w:iCs/>
          <w:noProof/>
          <w:sz w:val="24"/>
          <w:szCs w:val="24"/>
        </w:rPr>
        <w:t>: challenges of urbanization in Ghana</w:t>
      </w:r>
      <w:r w:rsidRPr="00455D6A">
        <w:rPr>
          <w:rFonts w:ascii="Garamond" w:hAnsi="Garamond" w:cs="Times New Roman"/>
          <w:noProof/>
          <w:sz w:val="24"/>
          <w:szCs w:val="24"/>
        </w:rPr>
        <w:t>. https://www.researchgate.net/publication/280638627_Introduction_challenges_of_urbanization_in_Ghana</w:t>
      </w:r>
    </w:p>
    <w:p w14:paraId="5BBAE0A9"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Zamanifar, M., &amp; Hartmann, T. (2021). Decision attributes for disaster recovery planning of transportation networks; A case study. </w:t>
      </w:r>
      <w:r w:rsidRPr="00455D6A">
        <w:rPr>
          <w:rFonts w:ascii="Garamond" w:hAnsi="Garamond" w:cs="Times New Roman"/>
          <w:i/>
          <w:iCs/>
          <w:noProof/>
          <w:sz w:val="24"/>
          <w:szCs w:val="24"/>
        </w:rPr>
        <w:t>Transportation Research Part D: Transport and Environment</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93</w:t>
      </w:r>
      <w:r w:rsidRPr="00455D6A">
        <w:rPr>
          <w:rFonts w:ascii="Garamond" w:hAnsi="Garamond" w:cs="Times New Roman"/>
          <w:noProof/>
          <w:sz w:val="24"/>
          <w:szCs w:val="24"/>
        </w:rPr>
        <w:t>, 102771. https://doi.org/10.1016/J.TRD.2021.102771</w:t>
      </w:r>
    </w:p>
    <w:p w14:paraId="2B498CA3" w14:textId="77777777" w:rsidR="001379CD" w:rsidRPr="00455D6A" w:rsidRDefault="001379CD" w:rsidP="001379CD">
      <w:pPr>
        <w:widowControl w:val="0"/>
        <w:autoSpaceDE w:val="0"/>
        <w:autoSpaceDN w:val="0"/>
        <w:adjustRightInd w:val="0"/>
        <w:spacing w:line="360" w:lineRule="auto"/>
        <w:ind w:left="480" w:hanging="480"/>
        <w:rPr>
          <w:rFonts w:ascii="Garamond" w:hAnsi="Garamond" w:cs="Times New Roman"/>
          <w:noProof/>
          <w:sz w:val="24"/>
          <w:szCs w:val="24"/>
        </w:rPr>
      </w:pPr>
      <w:r w:rsidRPr="00455D6A">
        <w:rPr>
          <w:rFonts w:ascii="Garamond" w:hAnsi="Garamond" w:cs="Times New Roman"/>
          <w:noProof/>
          <w:sz w:val="24"/>
          <w:szCs w:val="24"/>
        </w:rPr>
        <w:t xml:space="preserve">Zhao, P., Yen, Y., Bailey, E., &amp; Sohail, M. T. (2019). Analysis of urban drivable and walkable street networks of the ASEAN smart cities network. </w:t>
      </w:r>
      <w:r w:rsidRPr="00455D6A">
        <w:rPr>
          <w:rFonts w:ascii="Garamond" w:hAnsi="Garamond" w:cs="Times New Roman"/>
          <w:i/>
          <w:iCs/>
          <w:noProof/>
          <w:sz w:val="24"/>
          <w:szCs w:val="24"/>
        </w:rPr>
        <w:t>ISPRS International Journal of Geo-Information</w:t>
      </w:r>
      <w:r w:rsidRPr="00455D6A">
        <w:rPr>
          <w:rFonts w:ascii="Garamond" w:hAnsi="Garamond" w:cs="Times New Roman"/>
          <w:noProof/>
          <w:sz w:val="24"/>
          <w:szCs w:val="24"/>
        </w:rPr>
        <w:t xml:space="preserve">, </w:t>
      </w:r>
      <w:r w:rsidRPr="00455D6A">
        <w:rPr>
          <w:rFonts w:ascii="Garamond" w:hAnsi="Garamond" w:cs="Times New Roman"/>
          <w:i/>
          <w:iCs/>
          <w:noProof/>
          <w:sz w:val="24"/>
          <w:szCs w:val="24"/>
        </w:rPr>
        <w:t>8</w:t>
      </w:r>
      <w:r w:rsidRPr="00455D6A">
        <w:rPr>
          <w:rFonts w:ascii="Garamond" w:hAnsi="Garamond" w:cs="Times New Roman"/>
          <w:noProof/>
          <w:sz w:val="24"/>
          <w:szCs w:val="24"/>
        </w:rPr>
        <w:t>(10). https://doi.org/10.3390/ijgi8100459</w:t>
      </w:r>
    </w:p>
    <w:p w14:paraId="3FA50981" w14:textId="77777777" w:rsidR="002C078E" w:rsidRPr="00455D6A" w:rsidRDefault="002C078E" w:rsidP="001379CD">
      <w:pPr>
        <w:spacing w:line="360" w:lineRule="auto"/>
        <w:rPr>
          <w:rFonts w:ascii="Garamond" w:hAnsi="Garamond" w:cs="Times New Roman"/>
          <w:b/>
          <w:sz w:val="24"/>
          <w:szCs w:val="24"/>
          <w:lang w:val="en-US"/>
        </w:rPr>
      </w:pPr>
      <w:r w:rsidRPr="00455D6A">
        <w:rPr>
          <w:rFonts w:ascii="Garamond" w:hAnsi="Garamond" w:cs="Times New Roman"/>
          <w:b/>
          <w:sz w:val="24"/>
          <w:szCs w:val="24"/>
          <w:lang w:val="en-US"/>
        </w:rPr>
        <w:fldChar w:fldCharType="end"/>
      </w:r>
    </w:p>
    <w:p w14:paraId="396A6DDC" w14:textId="77777777" w:rsidR="002C078E" w:rsidRPr="00455D6A" w:rsidRDefault="002C078E" w:rsidP="001379CD">
      <w:pPr>
        <w:spacing w:line="360" w:lineRule="auto"/>
        <w:rPr>
          <w:rFonts w:ascii="Garamond" w:hAnsi="Garamond" w:cs="Times New Roman"/>
          <w:sz w:val="24"/>
          <w:szCs w:val="24"/>
          <w:lang w:val="en-US"/>
        </w:rPr>
      </w:pPr>
    </w:p>
    <w:sectPr w:rsidR="002C078E" w:rsidRPr="00455D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Osei Asibey" w:date="2022-09-18T22:36:00Z" w:initials="MOA">
    <w:p w14:paraId="669877FE" w14:textId="5F48AD79" w:rsidR="00455D6A" w:rsidRDefault="00455D6A">
      <w:pPr>
        <w:pStyle w:val="CommentText"/>
      </w:pPr>
      <w:r>
        <w:rPr>
          <w:rStyle w:val="CommentReference"/>
        </w:rPr>
        <w:annotationRef/>
      </w:r>
      <w:r>
        <w:t>Please refer to the appropriate format in writing thesis</w:t>
      </w:r>
    </w:p>
    <w:p w14:paraId="0233F060" w14:textId="1D993831" w:rsidR="00FF4A78" w:rsidRDefault="00FF4A78">
      <w:pPr>
        <w:pStyle w:val="CommentText"/>
      </w:pPr>
    </w:p>
    <w:p w14:paraId="1A0D74D1" w14:textId="162405E0" w:rsidR="00FF4A78" w:rsidRDefault="00FF4A78">
      <w:pPr>
        <w:pStyle w:val="CommentText"/>
      </w:pPr>
      <w:r>
        <w:t>‘justify’ the alignment of the text. It shouldn’t be aligned to the ‘</w:t>
      </w:r>
      <w:r w:rsidR="007070A0">
        <w:t>left’</w:t>
      </w:r>
    </w:p>
    <w:p w14:paraId="02403287" w14:textId="77777777" w:rsidR="00455D6A" w:rsidRDefault="00455D6A">
      <w:pPr>
        <w:pStyle w:val="CommentText"/>
      </w:pPr>
    </w:p>
    <w:p w14:paraId="25E0209F" w14:textId="74699B3F" w:rsidR="002D7C56" w:rsidRDefault="00455D6A">
      <w:pPr>
        <w:pStyle w:val="CommentText"/>
      </w:pPr>
      <w:r>
        <w:t>You need a p</w:t>
      </w:r>
      <w:r w:rsidR="002D7C56">
        <w:t xml:space="preserve">roblem statement section. You don’t need </w:t>
      </w:r>
      <w:proofErr w:type="spellStart"/>
      <w:r w:rsidR="002D7C56">
        <w:t>Introducion</w:t>
      </w:r>
      <w:proofErr w:type="spellEnd"/>
      <w:r w:rsidR="002D7C56">
        <w:t xml:space="preserve"> and Background. Fi</w:t>
      </w:r>
      <w:r w:rsidR="00F55FE3">
        <w:t>nd means of merging them into not less than 1 and half page and not more than 2 and hal</w:t>
      </w:r>
      <w:r w:rsidR="00537315">
        <w:t>f</w:t>
      </w:r>
      <w:r w:rsidR="00F55FE3">
        <w:t xml:space="preserve"> pages</w:t>
      </w:r>
    </w:p>
    <w:p w14:paraId="1275B77A" w14:textId="490C72E6" w:rsidR="00537315" w:rsidRDefault="00537315">
      <w:pPr>
        <w:pStyle w:val="CommentText"/>
      </w:pPr>
    </w:p>
    <w:p w14:paraId="52772413" w14:textId="09CF0F71" w:rsidR="002D7C56" w:rsidRDefault="00537315" w:rsidP="007B1AC5">
      <w:pPr>
        <w:pStyle w:val="CommentText"/>
        <w:numPr>
          <w:ilvl w:val="0"/>
          <w:numId w:val="6"/>
        </w:numPr>
      </w:pPr>
      <w:r>
        <w:t>I rather see the Background more as the Problem statement and so revise the heading</w:t>
      </w:r>
    </w:p>
  </w:comment>
  <w:comment w:id="6" w:author="Michael Osei Asibey" w:date="2022-09-18T22:52:00Z" w:initials="MOA">
    <w:p w14:paraId="2FA3E738" w14:textId="6F36E3B5" w:rsidR="0047087F" w:rsidRDefault="0047087F">
      <w:pPr>
        <w:pStyle w:val="CommentText"/>
      </w:pPr>
      <w:r>
        <w:rPr>
          <w:rStyle w:val="CommentReference"/>
        </w:rPr>
        <w:annotationRef/>
      </w:r>
      <w:r>
        <w:t xml:space="preserve">Try and get/include adequate references on for most of the statements and indicate the </w:t>
      </w:r>
      <w:r w:rsidR="009C39F2">
        <w:t>variations (what is happening in the developed world and the developing world, including Ghana)</w:t>
      </w:r>
    </w:p>
  </w:comment>
  <w:comment w:id="13" w:author="Michael Osei Asibey" w:date="2022-09-18T22:49:00Z" w:initials="MOA">
    <w:p w14:paraId="5A86A420" w14:textId="266805D7" w:rsidR="00C5745D" w:rsidRDefault="00C5745D">
      <w:pPr>
        <w:pStyle w:val="CommentText"/>
      </w:pPr>
      <w:r>
        <w:rPr>
          <w:rStyle w:val="CommentReference"/>
        </w:rPr>
        <w:annotationRef/>
      </w:r>
      <w:r>
        <w:t xml:space="preserve">Conclude with what the research seeks to do </w:t>
      </w:r>
    </w:p>
    <w:p w14:paraId="7FB4D7ED" w14:textId="62F214F7" w:rsidR="00C5745D" w:rsidRDefault="00C5745D">
      <w:pPr>
        <w:pStyle w:val="CommentText"/>
      </w:pPr>
      <w:r>
        <w:t xml:space="preserve">“Therefore, this research seeks to </w:t>
      </w:r>
      <w:proofErr w:type="gramStart"/>
      <w:r>
        <w:t>…..</w:t>
      </w:r>
      <w:proofErr w:type="gramEnd"/>
      <w:r>
        <w:t>”</w:t>
      </w:r>
    </w:p>
  </w:comment>
  <w:comment w:id="29" w:author="Michael Osei Asibey" w:date="2022-09-18T22:40:00Z" w:initials="MOA">
    <w:p w14:paraId="6D47BBD5" w14:textId="70419388" w:rsidR="002928BC" w:rsidRDefault="002928BC">
      <w:pPr>
        <w:pStyle w:val="CommentText"/>
      </w:pPr>
      <w:r>
        <w:rPr>
          <w:rStyle w:val="CommentReference"/>
        </w:rPr>
        <w:annotationRef/>
      </w:r>
      <w:r>
        <w:t xml:space="preserve">You don’t need references in stating objectives </w:t>
      </w:r>
    </w:p>
  </w:comment>
  <w:comment w:id="28" w:author="Michael Osei Asibey" w:date="2022-09-18T22:40:00Z" w:initials="MOA">
    <w:p w14:paraId="1807E602" w14:textId="77777777" w:rsidR="00965539" w:rsidRDefault="00965539">
      <w:pPr>
        <w:pStyle w:val="CommentText"/>
      </w:pPr>
      <w:r>
        <w:rPr>
          <w:rStyle w:val="CommentReference"/>
        </w:rPr>
        <w:annotationRef/>
      </w:r>
      <w:r>
        <w:t>Please refer to thesis samples and rewrite these</w:t>
      </w:r>
    </w:p>
    <w:p w14:paraId="2C4D55DB" w14:textId="77777777" w:rsidR="00965539" w:rsidRDefault="00965539">
      <w:pPr>
        <w:pStyle w:val="CommentText"/>
      </w:pPr>
    </w:p>
    <w:p w14:paraId="7EABE3AC" w14:textId="5EFC3DD4" w:rsidR="00965539" w:rsidRDefault="00965539">
      <w:pPr>
        <w:pStyle w:val="CommentText"/>
      </w:pPr>
      <w:r>
        <w:t>They shouldn’t be so different from the Research Questions, i.e., what the research questions seek to do, the Research Objectives should do same and so shouldn’t be different</w:t>
      </w:r>
    </w:p>
  </w:comment>
  <w:comment w:id="31" w:author="Michael Osei Asibey" w:date="2022-09-18T22:41:00Z" w:initials="MOA">
    <w:p w14:paraId="759009AB" w14:textId="02C9C994" w:rsidR="00D35B65" w:rsidRDefault="00D35B65">
      <w:pPr>
        <w:pStyle w:val="CommentText"/>
      </w:pPr>
      <w:r>
        <w:rPr>
          <w:rStyle w:val="CommentReference"/>
        </w:rPr>
        <w:annotationRef/>
      </w:r>
      <w:r>
        <w:t xml:space="preserve">Delete and take to </w:t>
      </w:r>
      <w:r w:rsidR="00324965">
        <w:t xml:space="preserve">an appropriate </w:t>
      </w:r>
      <w:proofErr w:type="gramStart"/>
      <w:r w:rsidR="00324965">
        <w:t>sections</w:t>
      </w:r>
      <w:proofErr w:type="gramEnd"/>
      <w:r w:rsidR="00324965">
        <w:t xml:space="preserve"> in </w:t>
      </w:r>
      <w:r>
        <w:t>Chapter 3</w:t>
      </w:r>
    </w:p>
  </w:comment>
  <w:comment w:id="46" w:author="Michael Osei Asibey" w:date="2022-09-18T22:42:00Z" w:initials="MOA">
    <w:p w14:paraId="1B2E9047" w14:textId="77777777" w:rsidR="000B76F9" w:rsidRDefault="000B76F9">
      <w:pPr>
        <w:pStyle w:val="CommentText"/>
      </w:pPr>
      <w:r>
        <w:rPr>
          <w:rStyle w:val="CommentReference"/>
        </w:rPr>
        <w:annotationRef/>
      </w:r>
      <w:r>
        <w:t>Write on this</w:t>
      </w:r>
    </w:p>
    <w:p w14:paraId="79E12FFF" w14:textId="29D5C336" w:rsidR="00392FDD" w:rsidRDefault="00392FDD">
      <w:pPr>
        <w:pStyle w:val="CommentText"/>
      </w:pPr>
      <w:r>
        <w:t>Just a paragraph on the content of the thesis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772413" w15:done="0"/>
  <w15:commentEx w15:paraId="2FA3E738" w15:done="0"/>
  <w15:commentEx w15:paraId="7FB4D7ED" w15:done="0"/>
  <w15:commentEx w15:paraId="6D47BBD5" w15:done="0"/>
  <w15:commentEx w15:paraId="7EABE3AC" w15:done="0"/>
  <w15:commentEx w15:paraId="759009AB" w15:done="0"/>
  <w15:commentEx w15:paraId="79E12F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84EDE"/>
    <w:multiLevelType w:val="hybridMultilevel"/>
    <w:tmpl w:val="9C46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Osei Asibey">
    <w15:presenceInfo w15:providerId="Windows Live" w15:userId="31050d70a37c9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gUAn+j2nywAAAA="/>
  </w:docVars>
  <w:rsids>
    <w:rsidRoot w:val="00662D2D"/>
    <w:rsid w:val="00012C4D"/>
    <w:rsid w:val="0003131D"/>
    <w:rsid w:val="00072E9C"/>
    <w:rsid w:val="000B76F9"/>
    <w:rsid w:val="000F2CD6"/>
    <w:rsid w:val="001379CD"/>
    <w:rsid w:val="00140F22"/>
    <w:rsid w:val="00160899"/>
    <w:rsid w:val="0020533B"/>
    <w:rsid w:val="002365B2"/>
    <w:rsid w:val="002928BC"/>
    <w:rsid w:val="002C078E"/>
    <w:rsid w:val="002D7C56"/>
    <w:rsid w:val="002E1201"/>
    <w:rsid w:val="002E3681"/>
    <w:rsid w:val="00324965"/>
    <w:rsid w:val="00331FFF"/>
    <w:rsid w:val="00391D37"/>
    <w:rsid w:val="00392FDD"/>
    <w:rsid w:val="00433891"/>
    <w:rsid w:val="0043398B"/>
    <w:rsid w:val="004510E0"/>
    <w:rsid w:val="00455D6A"/>
    <w:rsid w:val="0047087F"/>
    <w:rsid w:val="004759C4"/>
    <w:rsid w:val="004C5A1E"/>
    <w:rsid w:val="004D1832"/>
    <w:rsid w:val="004F39D4"/>
    <w:rsid w:val="00537315"/>
    <w:rsid w:val="0055278F"/>
    <w:rsid w:val="005D4871"/>
    <w:rsid w:val="005E3D10"/>
    <w:rsid w:val="006151BE"/>
    <w:rsid w:val="00662D2D"/>
    <w:rsid w:val="006712FB"/>
    <w:rsid w:val="006754D0"/>
    <w:rsid w:val="006D00F5"/>
    <w:rsid w:val="007070A0"/>
    <w:rsid w:val="007414A8"/>
    <w:rsid w:val="00750976"/>
    <w:rsid w:val="007711F4"/>
    <w:rsid w:val="00771943"/>
    <w:rsid w:val="007B1AC5"/>
    <w:rsid w:val="00801160"/>
    <w:rsid w:val="00821C8B"/>
    <w:rsid w:val="008444E6"/>
    <w:rsid w:val="00873451"/>
    <w:rsid w:val="00895983"/>
    <w:rsid w:val="00916893"/>
    <w:rsid w:val="00950D2E"/>
    <w:rsid w:val="00965539"/>
    <w:rsid w:val="0098164C"/>
    <w:rsid w:val="009C39F2"/>
    <w:rsid w:val="009D780F"/>
    <w:rsid w:val="009E5F5B"/>
    <w:rsid w:val="00A059A0"/>
    <w:rsid w:val="00AC0996"/>
    <w:rsid w:val="00AF4B69"/>
    <w:rsid w:val="00BA5339"/>
    <w:rsid w:val="00BC175D"/>
    <w:rsid w:val="00C03C97"/>
    <w:rsid w:val="00C5745D"/>
    <w:rsid w:val="00CC0AF0"/>
    <w:rsid w:val="00CF3582"/>
    <w:rsid w:val="00D15873"/>
    <w:rsid w:val="00D30B9F"/>
    <w:rsid w:val="00D35B65"/>
    <w:rsid w:val="00D67EA6"/>
    <w:rsid w:val="00DC64A3"/>
    <w:rsid w:val="00EA598A"/>
    <w:rsid w:val="00EE1884"/>
    <w:rsid w:val="00EE6F70"/>
    <w:rsid w:val="00F14FD5"/>
    <w:rsid w:val="00F23889"/>
    <w:rsid w:val="00F55FE3"/>
    <w:rsid w:val="00FF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CB6D"/>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9C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character" w:styleId="CommentReference">
    <w:name w:val="annotation reference"/>
    <w:basedOn w:val="DefaultParagraphFont"/>
    <w:uiPriority w:val="99"/>
    <w:semiHidden/>
    <w:unhideWhenUsed/>
    <w:rsid w:val="00455D6A"/>
    <w:rPr>
      <w:sz w:val="16"/>
      <w:szCs w:val="16"/>
    </w:rPr>
  </w:style>
  <w:style w:type="paragraph" w:styleId="CommentText">
    <w:name w:val="annotation text"/>
    <w:basedOn w:val="Normal"/>
    <w:link w:val="CommentTextChar"/>
    <w:uiPriority w:val="99"/>
    <w:semiHidden/>
    <w:unhideWhenUsed/>
    <w:rsid w:val="00455D6A"/>
    <w:pPr>
      <w:spacing w:line="240" w:lineRule="auto"/>
    </w:pPr>
    <w:rPr>
      <w:sz w:val="20"/>
      <w:szCs w:val="20"/>
    </w:rPr>
  </w:style>
  <w:style w:type="character" w:customStyle="1" w:styleId="CommentTextChar">
    <w:name w:val="Comment Text Char"/>
    <w:basedOn w:val="DefaultParagraphFont"/>
    <w:link w:val="CommentText"/>
    <w:uiPriority w:val="99"/>
    <w:semiHidden/>
    <w:rsid w:val="00455D6A"/>
    <w:rPr>
      <w:sz w:val="20"/>
      <w:szCs w:val="20"/>
      <w:lang w:val="en-GB"/>
    </w:rPr>
  </w:style>
  <w:style w:type="paragraph" w:styleId="CommentSubject">
    <w:name w:val="annotation subject"/>
    <w:basedOn w:val="CommentText"/>
    <w:next w:val="CommentText"/>
    <w:link w:val="CommentSubjectChar"/>
    <w:uiPriority w:val="99"/>
    <w:semiHidden/>
    <w:unhideWhenUsed/>
    <w:rsid w:val="00455D6A"/>
    <w:rPr>
      <w:b/>
      <w:bCs/>
    </w:rPr>
  </w:style>
  <w:style w:type="character" w:customStyle="1" w:styleId="CommentSubjectChar">
    <w:name w:val="Comment Subject Char"/>
    <w:basedOn w:val="CommentTextChar"/>
    <w:link w:val="CommentSubject"/>
    <w:uiPriority w:val="99"/>
    <w:semiHidden/>
    <w:rsid w:val="00455D6A"/>
    <w:rPr>
      <w:b/>
      <w:bCs/>
      <w:sz w:val="20"/>
      <w:szCs w:val="20"/>
      <w:lang w:val="en-GB"/>
    </w:rPr>
  </w:style>
  <w:style w:type="paragraph" w:styleId="BalloonText">
    <w:name w:val="Balloon Text"/>
    <w:basedOn w:val="Normal"/>
    <w:link w:val="BalloonTextChar"/>
    <w:uiPriority w:val="99"/>
    <w:semiHidden/>
    <w:unhideWhenUsed/>
    <w:rsid w:val="00455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D6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BDCC-2883-45E5-88DC-E469626B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11816</Words>
  <Characters>67353</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Michael Osei Asibey</cp:lastModifiedBy>
  <cp:revision>40</cp:revision>
  <dcterms:created xsi:type="dcterms:W3CDTF">2022-08-29T09:42:00Z</dcterms:created>
  <dcterms:modified xsi:type="dcterms:W3CDTF">2022-09-18T22:53:00Z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