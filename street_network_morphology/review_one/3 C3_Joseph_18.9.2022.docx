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4E19" w14:textId="77777777" w:rsidR="00662D2D" w:rsidRPr="001963B8" w:rsidDel="001963B8" w:rsidRDefault="00662D2D" w:rsidP="000A01DE">
      <w:pPr>
        <w:spacing w:line="360" w:lineRule="auto"/>
        <w:jc w:val="center"/>
        <w:rPr>
          <w:del w:id="0" w:author="Michael Osei Asibey" w:date="2022-09-18T22:44:00Z"/>
          <w:rFonts w:ascii="Garamond" w:hAnsi="Garamond" w:cs="Times New Roman"/>
          <w:b/>
          <w:sz w:val="24"/>
          <w:szCs w:val="24"/>
          <w:u w:val="single"/>
          <w:lang w:val="en-US"/>
        </w:rPr>
      </w:pPr>
      <w:del w:id="1" w:author="Michael Osei Asibey" w:date="2022-09-18T22:44:00Z">
        <w:r w:rsidRPr="001963B8" w:rsidDel="001963B8">
          <w:rPr>
            <w:rFonts w:ascii="Garamond" w:hAnsi="Garamond" w:cs="Times New Roman"/>
            <w:b/>
            <w:sz w:val="24"/>
            <w:szCs w:val="24"/>
            <w:u w:val="single"/>
            <w:lang w:val="en-US"/>
          </w:rPr>
          <w:delText>MORPHOLOGY OF S</w:delText>
        </w:r>
        <w:r w:rsidR="00F23889" w:rsidRPr="001963B8" w:rsidDel="001963B8">
          <w:rPr>
            <w:rFonts w:ascii="Garamond" w:hAnsi="Garamond" w:cs="Times New Roman"/>
            <w:b/>
            <w:sz w:val="24"/>
            <w:szCs w:val="24"/>
            <w:u w:val="single"/>
            <w:lang w:val="en-US"/>
          </w:rPr>
          <w:delText>TREET NETWORKS IN URBAN NEIGHBO</w:delText>
        </w:r>
        <w:r w:rsidRPr="001963B8" w:rsidDel="001963B8">
          <w:rPr>
            <w:rFonts w:ascii="Garamond" w:hAnsi="Garamond" w:cs="Times New Roman"/>
            <w:b/>
            <w:sz w:val="24"/>
            <w:szCs w:val="24"/>
            <w:u w:val="single"/>
            <w:lang w:val="en-US"/>
          </w:rPr>
          <w:delText>RHOODS IN GHANA</w:delText>
        </w:r>
        <w:r w:rsidR="00EC46F6" w:rsidRPr="001963B8" w:rsidDel="001963B8">
          <w:rPr>
            <w:rFonts w:ascii="Garamond" w:hAnsi="Garamond" w:cs="Times New Roman"/>
            <w:b/>
            <w:sz w:val="24"/>
            <w:szCs w:val="24"/>
            <w:u w:val="single"/>
            <w:lang w:val="en-US"/>
          </w:rPr>
          <w:delText xml:space="preserve"> – chapter three</w:delText>
        </w:r>
      </w:del>
    </w:p>
    <w:p w14:paraId="7CF3D5E4" w14:textId="77777777" w:rsidR="00B55E6D" w:rsidDel="001963B8" w:rsidRDefault="00B55E6D" w:rsidP="000A01DE">
      <w:pPr>
        <w:spacing w:line="360" w:lineRule="auto"/>
        <w:jc w:val="center"/>
        <w:rPr>
          <w:del w:id="2" w:author="Michael Osei Asibey" w:date="2022-09-18T22:44:00Z"/>
          <w:rFonts w:ascii="Garamond" w:hAnsi="Garamond" w:cs="Times New Roman"/>
          <w:b/>
          <w:sz w:val="24"/>
          <w:szCs w:val="24"/>
          <w:lang w:val="en-US"/>
        </w:rPr>
      </w:pPr>
      <w:del w:id="3" w:author="Michael Osei Asibey" w:date="2022-09-18T22:44:00Z">
        <w:r w:rsidRPr="001963B8" w:rsidDel="001963B8">
          <w:rPr>
            <w:rFonts w:ascii="Garamond" w:hAnsi="Garamond" w:cs="Times New Roman"/>
            <w:b/>
            <w:sz w:val="24"/>
            <w:szCs w:val="24"/>
            <w:lang w:val="en-US"/>
          </w:rPr>
          <w:delText>Research Design</w:delText>
        </w:r>
        <w:r w:rsidR="002077E8" w:rsidRPr="001963B8" w:rsidDel="001963B8">
          <w:rPr>
            <w:rFonts w:ascii="Garamond" w:hAnsi="Garamond" w:cs="Times New Roman"/>
            <w:b/>
            <w:sz w:val="24"/>
            <w:szCs w:val="24"/>
            <w:lang w:val="en-US"/>
          </w:rPr>
          <w:delText xml:space="preserve"> and Materials</w:delText>
        </w:r>
        <w:r w:rsidR="002105B3" w:rsidRPr="001963B8" w:rsidDel="001963B8">
          <w:rPr>
            <w:rFonts w:ascii="Garamond" w:hAnsi="Garamond" w:cs="Times New Roman"/>
            <w:b/>
            <w:sz w:val="24"/>
            <w:szCs w:val="24"/>
            <w:lang w:val="en-US"/>
          </w:rPr>
          <w:delText>—an Open-Science Approach</w:delText>
        </w:r>
      </w:del>
    </w:p>
    <w:p w14:paraId="3161909A" w14:textId="77777777" w:rsidR="001963B8" w:rsidRDefault="001963B8" w:rsidP="000A01DE">
      <w:pPr>
        <w:spacing w:line="360" w:lineRule="auto"/>
        <w:jc w:val="center"/>
        <w:rPr>
          <w:ins w:id="4" w:author="Michael Osei Asibey" w:date="2022-09-18T22:44:00Z"/>
          <w:rFonts w:ascii="Garamond" w:hAnsi="Garamond" w:cs="Times New Roman"/>
          <w:b/>
          <w:sz w:val="24"/>
          <w:szCs w:val="24"/>
          <w:lang w:val="en-US"/>
        </w:rPr>
      </w:pPr>
      <w:ins w:id="5" w:author="Michael Osei Asibey" w:date="2022-09-18T22:44:00Z">
        <w:r>
          <w:rPr>
            <w:rFonts w:ascii="Garamond" w:hAnsi="Garamond" w:cs="Times New Roman"/>
            <w:b/>
            <w:sz w:val="24"/>
            <w:szCs w:val="24"/>
            <w:lang w:val="en-US"/>
          </w:rPr>
          <w:t>CHAPTER THREE</w:t>
        </w:r>
      </w:ins>
    </w:p>
    <w:p w14:paraId="06F538B1" w14:textId="77777777" w:rsidR="001963B8" w:rsidRPr="001963B8" w:rsidRDefault="001963B8" w:rsidP="000A01DE">
      <w:pPr>
        <w:spacing w:line="360" w:lineRule="auto"/>
        <w:jc w:val="center"/>
        <w:rPr>
          <w:ins w:id="6" w:author="Michael Osei Asibey" w:date="2022-09-18T22:44:00Z"/>
          <w:rFonts w:ascii="Garamond" w:hAnsi="Garamond" w:cs="Times New Roman"/>
          <w:b/>
          <w:sz w:val="24"/>
          <w:szCs w:val="24"/>
          <w:lang w:val="en-US"/>
        </w:rPr>
      </w:pPr>
      <w:ins w:id="7" w:author="Michael Osei Asibey" w:date="2022-09-18T22:44:00Z">
        <w:r>
          <w:rPr>
            <w:rFonts w:ascii="Garamond" w:hAnsi="Garamond" w:cs="Times New Roman"/>
            <w:b/>
            <w:sz w:val="24"/>
            <w:szCs w:val="24"/>
            <w:lang w:val="en-US"/>
          </w:rPr>
          <w:t>RESEARCH METHODOLOGY</w:t>
        </w:r>
      </w:ins>
      <w:ins w:id="8" w:author="Michael Osei Asibey" w:date="2022-09-18T22:45:00Z">
        <w:r w:rsidR="008E2DF7">
          <w:rPr>
            <w:rFonts w:ascii="Garamond" w:hAnsi="Garamond" w:cs="Times New Roman"/>
            <w:b/>
            <w:sz w:val="24"/>
            <w:szCs w:val="24"/>
            <w:lang w:val="en-US"/>
          </w:rPr>
          <w:t xml:space="preserve"> AND PROFILE OF STUDY AREA</w:t>
        </w:r>
      </w:ins>
    </w:p>
    <w:p w14:paraId="088CA27D" w14:textId="77777777" w:rsidR="008C7452" w:rsidRPr="001963B8" w:rsidRDefault="00EC46F6"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3</w:t>
      </w:r>
      <w:r w:rsidR="000A01DE" w:rsidRPr="001963B8">
        <w:rPr>
          <w:rFonts w:ascii="Garamond" w:hAnsi="Garamond" w:cs="Times New Roman"/>
          <w:b/>
          <w:sz w:val="24"/>
          <w:szCs w:val="24"/>
          <w:lang w:val="en-US"/>
        </w:rPr>
        <w:t xml:space="preserve">.0 </w:t>
      </w:r>
      <w:r w:rsidR="00662D2D" w:rsidRPr="001963B8">
        <w:rPr>
          <w:rFonts w:ascii="Garamond" w:hAnsi="Garamond" w:cs="Times New Roman"/>
          <w:b/>
          <w:sz w:val="24"/>
          <w:szCs w:val="24"/>
          <w:lang w:val="en-US"/>
        </w:rPr>
        <w:t>Introduction</w:t>
      </w:r>
    </w:p>
    <w:p w14:paraId="16425421" w14:textId="77777777" w:rsidR="00B55E6D" w:rsidRPr="001963B8" w:rsidRDefault="006D53D9"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This chapter presents</w:t>
      </w:r>
      <w:r w:rsidR="00B55E6D" w:rsidRPr="001963B8">
        <w:rPr>
          <w:rFonts w:ascii="Garamond" w:hAnsi="Garamond" w:cs="Times New Roman"/>
          <w:sz w:val="24"/>
          <w:szCs w:val="24"/>
          <w:lang w:val="en-US"/>
        </w:rPr>
        <w:t xml:space="preserve"> the modern analytical and open-science methods, tools and resources used during the res</w:t>
      </w:r>
      <w:r w:rsidRPr="001963B8">
        <w:rPr>
          <w:rFonts w:ascii="Garamond" w:hAnsi="Garamond" w:cs="Times New Roman"/>
          <w:sz w:val="24"/>
          <w:szCs w:val="24"/>
          <w:lang w:val="en-US"/>
        </w:rPr>
        <w:t>earch. It continues to emphasize</w:t>
      </w:r>
      <w:r w:rsidR="00B55E6D" w:rsidRPr="001963B8">
        <w:rPr>
          <w:rFonts w:ascii="Garamond" w:hAnsi="Garamond" w:cs="Times New Roman"/>
          <w:sz w:val="24"/>
          <w:szCs w:val="24"/>
          <w:lang w:val="en-US"/>
        </w:rPr>
        <w:t xml:space="preserve"> the importance of supporting and doing open collaborative research using the new computational tools at our</w:t>
      </w:r>
      <w:r w:rsidRPr="001963B8">
        <w:rPr>
          <w:rFonts w:ascii="Garamond" w:hAnsi="Garamond" w:cs="Times New Roman"/>
          <w:sz w:val="24"/>
          <w:szCs w:val="24"/>
          <w:lang w:val="en-US"/>
        </w:rPr>
        <w:t xml:space="preserve"> disposal as people involved understanding how our settlements work</w:t>
      </w:r>
      <w:r w:rsidR="00B55E6D" w:rsidRPr="001963B8">
        <w:rPr>
          <w:rFonts w:ascii="Garamond" w:hAnsi="Garamond" w:cs="Times New Roman"/>
          <w:sz w:val="24"/>
          <w:szCs w:val="24"/>
          <w:lang w:val="en-US"/>
        </w:rPr>
        <w:t>, making the argument that the only way to make things better especially in developing countries is joining forces and doing mutually beneficial work that can be built upon by both practicing planners and those in pedagogy.</w:t>
      </w:r>
      <w:r w:rsidR="00C1570F" w:rsidRPr="001963B8">
        <w:rPr>
          <w:rFonts w:ascii="Garamond" w:hAnsi="Garamond" w:cs="Times New Roman"/>
          <w:sz w:val="24"/>
          <w:szCs w:val="24"/>
          <w:lang w:val="en-US"/>
        </w:rPr>
        <w:t xml:space="preserve"> It also stresses that </w:t>
      </w:r>
      <w:r w:rsidRPr="001963B8">
        <w:rPr>
          <w:rFonts w:ascii="Garamond" w:hAnsi="Garamond" w:cs="Times New Roman"/>
          <w:sz w:val="24"/>
          <w:szCs w:val="24"/>
          <w:lang w:val="en-US"/>
        </w:rPr>
        <w:t xml:space="preserve">this study seeks to build upon work done by </w:t>
      </w:r>
      <w:del w:id="9" w:author="Michael Osei Asibey" w:date="2022-09-18T22:46:00Z">
        <w:r w:rsidRPr="001963B8" w:rsidDel="00045173">
          <w:rPr>
            <w:rFonts w:ascii="Garamond" w:hAnsi="Garamond" w:cs="Times New Roman"/>
            <w:sz w:val="24"/>
            <w:szCs w:val="24"/>
            <w:lang w:val="en-US"/>
          </w:rPr>
          <w:delText xml:space="preserve">Dumedah &amp; Garsonu </w:delText>
        </w:r>
      </w:del>
      <w:r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Pr="001963B8">
        <w:rPr>
          <w:rFonts w:ascii="Garamond" w:hAnsi="Garamond" w:cs="Times New Roman"/>
          <w:sz w:val="24"/>
          <w:szCs w:val="24"/>
          <w:lang w:val="en-US"/>
        </w:rPr>
        <w:fldChar w:fldCharType="separate"/>
      </w:r>
      <w:del w:id="10" w:author="Michael Osei Asibey" w:date="2022-09-18T22:46:00Z">
        <w:r w:rsidR="00674F61" w:rsidRPr="001963B8" w:rsidDel="00045173">
          <w:rPr>
            <w:rFonts w:ascii="Garamond" w:hAnsi="Garamond" w:cs="Times New Roman"/>
            <w:noProof/>
            <w:sz w:val="24"/>
            <w:szCs w:val="24"/>
            <w:lang w:val="en-US"/>
          </w:rPr>
          <w:delText>(</w:delText>
        </w:r>
      </w:del>
      <w:r w:rsidR="00674F61" w:rsidRPr="001963B8">
        <w:rPr>
          <w:rFonts w:ascii="Garamond" w:hAnsi="Garamond" w:cs="Times New Roman"/>
          <w:noProof/>
          <w:sz w:val="24"/>
          <w:szCs w:val="24"/>
          <w:lang w:val="en-US"/>
        </w:rPr>
        <w:t>Dumedah &amp; Garsonu</w:t>
      </w:r>
      <w:del w:id="11" w:author="Michael Osei Asibey" w:date="2022-09-18T22:46:00Z">
        <w:r w:rsidR="00674F61" w:rsidRPr="001963B8" w:rsidDel="00045173">
          <w:rPr>
            <w:rFonts w:ascii="Garamond" w:hAnsi="Garamond" w:cs="Times New Roman"/>
            <w:noProof/>
            <w:sz w:val="24"/>
            <w:szCs w:val="24"/>
            <w:lang w:val="en-US"/>
          </w:rPr>
          <w:delText>,</w:delText>
        </w:r>
      </w:del>
      <w:r w:rsidR="00674F61" w:rsidRPr="001963B8">
        <w:rPr>
          <w:rFonts w:ascii="Garamond" w:hAnsi="Garamond" w:cs="Times New Roman"/>
          <w:noProof/>
          <w:sz w:val="24"/>
          <w:szCs w:val="24"/>
          <w:lang w:val="en-US"/>
        </w:rPr>
        <w:t xml:space="preserve"> </w:t>
      </w:r>
      <w:ins w:id="12" w:author="Michael Osei Asibey" w:date="2022-09-18T22:46:00Z">
        <w:r w:rsidR="00045173">
          <w:rPr>
            <w:rFonts w:ascii="Garamond" w:hAnsi="Garamond" w:cs="Times New Roman"/>
            <w:noProof/>
            <w:sz w:val="24"/>
            <w:szCs w:val="24"/>
            <w:lang w:val="en-US"/>
          </w:rPr>
          <w:t>(</w:t>
        </w:r>
      </w:ins>
      <w:r w:rsidR="00674F61" w:rsidRPr="001963B8">
        <w:rPr>
          <w:rFonts w:ascii="Garamond" w:hAnsi="Garamond" w:cs="Times New Roman"/>
          <w:noProof/>
          <w:sz w:val="24"/>
          <w:szCs w:val="24"/>
          <w:lang w:val="en-US"/>
        </w:rPr>
        <w:t>2021b)</w:t>
      </w:r>
      <w:r w:rsidRPr="001963B8">
        <w:rPr>
          <w:rFonts w:ascii="Garamond" w:hAnsi="Garamond" w:cs="Times New Roman"/>
          <w:sz w:val="24"/>
          <w:szCs w:val="24"/>
          <w:lang w:val="en-US"/>
        </w:rPr>
        <w:fldChar w:fldCharType="end"/>
      </w:r>
      <w:r w:rsidRPr="001963B8">
        <w:rPr>
          <w:rFonts w:ascii="Garamond" w:hAnsi="Garamond" w:cs="Times New Roman"/>
          <w:sz w:val="24"/>
          <w:szCs w:val="24"/>
          <w:lang w:val="en-US"/>
        </w:rPr>
        <w:t xml:space="preserve"> to advance and popularize the use of the modern open-science and computational urban informatics field and its importance on transportation planning, settlement design and other fields involved geospatial analytics.</w:t>
      </w:r>
    </w:p>
    <w:p w14:paraId="09A22ABE" w14:textId="77777777" w:rsidR="00B55E6D" w:rsidRPr="001963B8" w:rsidRDefault="00C1570F"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3.1 Study Area and Data Sourc</w:t>
      </w:r>
      <w:r w:rsidR="00B55E6D" w:rsidRPr="001963B8">
        <w:rPr>
          <w:rFonts w:ascii="Garamond" w:hAnsi="Garamond" w:cs="Times New Roman"/>
          <w:b/>
          <w:sz w:val="24"/>
          <w:szCs w:val="24"/>
          <w:lang w:val="en-US"/>
        </w:rPr>
        <w:t>es</w:t>
      </w:r>
    </w:p>
    <w:p w14:paraId="2D4E69B5" w14:textId="77777777" w:rsidR="000F4E7C" w:rsidRPr="001963B8" w:rsidRDefault="00C1570F"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The study area for this research encompass</w:t>
      </w:r>
      <w:r w:rsidR="002F2132" w:rsidRPr="001963B8">
        <w:rPr>
          <w:rFonts w:ascii="Garamond" w:hAnsi="Garamond" w:cs="Times New Roman"/>
          <w:sz w:val="24"/>
          <w:szCs w:val="24"/>
          <w:lang w:val="en-US"/>
        </w:rPr>
        <w:t>es</w:t>
      </w:r>
      <w:r w:rsidR="00C67D16" w:rsidRPr="001963B8">
        <w:rPr>
          <w:rFonts w:ascii="Garamond" w:hAnsi="Garamond" w:cs="Times New Roman"/>
          <w:sz w:val="24"/>
          <w:szCs w:val="24"/>
          <w:lang w:val="en-US"/>
        </w:rPr>
        <w:t xml:space="preserve"> six </w:t>
      </w:r>
      <w:proofErr w:type="spellStart"/>
      <w:r w:rsidR="00C67D16" w:rsidRPr="001963B8">
        <w:rPr>
          <w:rFonts w:ascii="Garamond" w:hAnsi="Garamond" w:cs="Times New Roman"/>
          <w:sz w:val="24"/>
          <w:szCs w:val="24"/>
          <w:lang w:val="en-US"/>
        </w:rPr>
        <w:t>neigbourhoods</w:t>
      </w:r>
      <w:proofErr w:type="spellEnd"/>
      <w:r w:rsidR="00C67D16" w:rsidRPr="001963B8">
        <w:rPr>
          <w:rFonts w:ascii="Garamond" w:hAnsi="Garamond" w:cs="Times New Roman"/>
          <w:sz w:val="24"/>
          <w:szCs w:val="24"/>
          <w:lang w:val="en-US"/>
        </w:rPr>
        <w:t xml:space="preserve"> from</w:t>
      </w:r>
      <w:r w:rsidR="002F2132" w:rsidRPr="001963B8">
        <w:rPr>
          <w:rFonts w:ascii="Garamond" w:hAnsi="Garamond" w:cs="Times New Roman"/>
          <w:sz w:val="24"/>
          <w:szCs w:val="24"/>
          <w:lang w:val="en-US"/>
        </w:rPr>
        <w:t xml:space="preserve"> two of the most populated</w:t>
      </w:r>
      <w:r w:rsidRPr="001963B8">
        <w:rPr>
          <w:rFonts w:ascii="Garamond" w:hAnsi="Garamond" w:cs="Times New Roman"/>
          <w:sz w:val="24"/>
          <w:szCs w:val="24"/>
          <w:lang w:val="en-US"/>
        </w:rPr>
        <w:t xml:space="preserve"> </w:t>
      </w:r>
      <w:r w:rsidR="002F2132" w:rsidRPr="001963B8">
        <w:rPr>
          <w:rFonts w:ascii="Garamond" w:hAnsi="Garamond" w:cs="Times New Roman"/>
          <w:sz w:val="24"/>
          <w:szCs w:val="24"/>
          <w:lang w:val="en-US"/>
        </w:rPr>
        <w:t>districts in Ghana which comprise regional capitals in their respective regions, Accra and Kumasi. Accra</w:t>
      </w:r>
      <w:r w:rsidR="0016066B" w:rsidRPr="001963B8">
        <w:rPr>
          <w:rFonts w:ascii="Garamond" w:hAnsi="Garamond" w:cs="Times New Roman"/>
          <w:sz w:val="24"/>
          <w:szCs w:val="24"/>
          <w:lang w:val="en-US"/>
        </w:rPr>
        <w:t xml:space="preserve"> (</w:t>
      </w:r>
      <w:r w:rsidR="0016066B" w:rsidRPr="001963B8">
        <w:rPr>
          <w:rFonts w:ascii="Garamond" w:hAnsi="Garamond" w:cs="Times New Roman"/>
          <w:i/>
          <w:sz w:val="24"/>
          <w:szCs w:val="24"/>
          <w:lang w:val="en-US"/>
        </w:rPr>
        <w:t>Fig 1</w:t>
      </w:r>
      <w:r w:rsidR="0016066B" w:rsidRPr="001963B8">
        <w:rPr>
          <w:rFonts w:ascii="Garamond" w:hAnsi="Garamond" w:cs="Times New Roman"/>
          <w:sz w:val="24"/>
          <w:szCs w:val="24"/>
          <w:lang w:val="en-US"/>
        </w:rPr>
        <w:t>)</w:t>
      </w:r>
      <w:r w:rsidR="002F2132" w:rsidRPr="001963B8">
        <w:rPr>
          <w:rFonts w:ascii="Garamond" w:hAnsi="Garamond" w:cs="Times New Roman"/>
          <w:sz w:val="24"/>
          <w:szCs w:val="24"/>
          <w:lang w:val="en-US"/>
        </w:rPr>
        <w:t xml:space="preserve"> the national capital of Ghana is by the far the most populated and in close second is the second most populated, Kumasi</w:t>
      </w:r>
      <w:r w:rsidR="0016066B" w:rsidRPr="001963B8">
        <w:rPr>
          <w:rFonts w:ascii="Garamond" w:hAnsi="Garamond" w:cs="Times New Roman"/>
          <w:sz w:val="24"/>
          <w:szCs w:val="24"/>
          <w:lang w:val="en-US"/>
        </w:rPr>
        <w:t xml:space="preserve"> (</w:t>
      </w:r>
      <w:r w:rsidR="0016066B" w:rsidRPr="001963B8">
        <w:rPr>
          <w:rFonts w:ascii="Garamond" w:hAnsi="Garamond" w:cs="Times New Roman"/>
          <w:i/>
          <w:sz w:val="24"/>
          <w:szCs w:val="24"/>
          <w:lang w:val="en-US"/>
        </w:rPr>
        <w:t>Fig 2</w:t>
      </w:r>
      <w:r w:rsidR="0016066B" w:rsidRPr="001963B8">
        <w:rPr>
          <w:rFonts w:ascii="Garamond" w:hAnsi="Garamond" w:cs="Times New Roman"/>
          <w:sz w:val="24"/>
          <w:szCs w:val="24"/>
          <w:lang w:val="en-US"/>
        </w:rPr>
        <w:t>)</w:t>
      </w:r>
      <w:r w:rsidR="002F2132" w:rsidRPr="001963B8">
        <w:rPr>
          <w:rFonts w:ascii="Garamond" w:hAnsi="Garamond"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sidRPr="001963B8">
        <w:rPr>
          <w:rFonts w:ascii="Garamond" w:hAnsi="Garamond" w:cs="Times New Roman"/>
          <w:sz w:val="24"/>
          <w:szCs w:val="24"/>
          <w:lang w:val="en-US"/>
        </w:rPr>
        <w:t>eater Accra Region with</w:t>
      </w:r>
      <w:r w:rsidR="002F2132" w:rsidRPr="001963B8">
        <w:rPr>
          <w:rFonts w:ascii="Garamond" w:hAnsi="Garamond" w:cs="Times New Roman"/>
          <w:sz w:val="24"/>
          <w:szCs w:val="24"/>
          <w:lang w:val="en-US"/>
        </w:rPr>
        <w:t xml:space="preserve"> capital Accra or Ashanti Region with capital Kumasi.</w:t>
      </w:r>
    </w:p>
    <w:p w14:paraId="3439FE73" w14:textId="77777777" w:rsidR="0074146A" w:rsidRPr="001963B8" w:rsidRDefault="00A85CE8"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 xml:space="preserve">All street network data is downloaded from </w:t>
      </w:r>
      <w:proofErr w:type="spellStart"/>
      <w:r w:rsidRPr="001963B8">
        <w:rPr>
          <w:rFonts w:ascii="Garamond" w:hAnsi="Garamond" w:cs="Times New Roman"/>
          <w:sz w:val="24"/>
          <w:szCs w:val="24"/>
          <w:lang w:val="en-US"/>
        </w:rPr>
        <w:t>OpenStreetMap</w:t>
      </w:r>
      <w:proofErr w:type="spellEnd"/>
      <w:r w:rsidR="00F43741" w:rsidRPr="001963B8">
        <w:rPr>
          <w:rFonts w:ascii="Garamond" w:hAnsi="Garamond" w:cs="Times New Roman"/>
          <w:sz w:val="24"/>
          <w:szCs w:val="24"/>
          <w:lang w:val="en-US"/>
        </w:rPr>
        <w:t>, a collaborative open mapping project that provides spatial datasets covering every place on earth. As of 2016 it was reported to be 83% complete worldwide</w:t>
      </w:r>
      <w:r w:rsidR="0074146A" w:rsidRPr="001963B8">
        <w:rPr>
          <w:rFonts w:ascii="Garamond" w:hAnsi="Garamond" w:cs="Times New Roman"/>
          <w:sz w:val="24"/>
          <w:szCs w:val="24"/>
          <w:lang w:val="en-US"/>
        </w:rPr>
        <w:t xml:space="preserve"> and of high spatial resolution</w:t>
      </w:r>
      <w:r w:rsidR="00F43741" w:rsidRPr="001963B8">
        <w:rPr>
          <w:rFonts w:ascii="Garamond" w:hAnsi="Garamond" w:cs="Times New Roman"/>
          <w:sz w:val="24"/>
          <w:szCs w:val="24"/>
          <w:lang w:val="en-US"/>
        </w:rPr>
        <w:t xml:space="preserve"> </w:t>
      </w:r>
      <w:r w:rsidR="00F43741" w:rsidRPr="001963B8">
        <w:rPr>
          <w:rFonts w:ascii="Garamond" w:hAnsi="Garamond" w:cs="Times New Roman"/>
          <w:sz w:val="24"/>
          <w:szCs w:val="24"/>
          <w:lang w:val="en-US"/>
        </w:rPr>
        <w:fldChar w:fldCharType="begin" w:fldLock="1"/>
      </w:r>
      <w:r w:rsidR="00244BAC" w:rsidRPr="001963B8">
        <w:rPr>
          <w:rFonts w:ascii="Garamond" w:hAnsi="Garamond"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sidRPr="001963B8">
        <w:rPr>
          <w:rFonts w:ascii="Garamond" w:hAnsi="Garamond" w:cs="Times New Roman"/>
          <w:sz w:val="24"/>
          <w:szCs w:val="24"/>
          <w:lang w:val="en-US"/>
        </w:rPr>
        <w:fldChar w:fldCharType="separate"/>
      </w:r>
      <w:r w:rsidR="00244BAC" w:rsidRPr="001963B8">
        <w:rPr>
          <w:rFonts w:ascii="Garamond" w:hAnsi="Garamond" w:cs="Times New Roman"/>
          <w:noProof/>
          <w:sz w:val="24"/>
          <w:szCs w:val="24"/>
          <w:lang w:val="en-US"/>
        </w:rPr>
        <w:t>(Boeing, 2020b; Haklay, 2010; Neis et al., 2011)</w:t>
      </w:r>
      <w:r w:rsidR="00F43741" w:rsidRPr="001963B8">
        <w:rPr>
          <w:rFonts w:ascii="Garamond" w:hAnsi="Garamond" w:cs="Times New Roman"/>
          <w:sz w:val="24"/>
          <w:szCs w:val="24"/>
          <w:lang w:val="en-US"/>
        </w:rPr>
        <w:fldChar w:fldCharType="end"/>
      </w:r>
      <w:r w:rsidR="00F43741" w:rsidRPr="001963B8">
        <w:rPr>
          <w:rFonts w:ascii="Garamond" w:hAnsi="Garamond" w:cs="Times New Roman"/>
          <w:sz w:val="24"/>
          <w:szCs w:val="24"/>
          <w:lang w:val="en-US"/>
        </w:rPr>
        <w:t>. Accessing the databases of OSM is free of any charges which is a huge motivator</w:t>
      </w:r>
      <w:r w:rsidR="0074146A" w:rsidRPr="001963B8">
        <w:rPr>
          <w:rFonts w:ascii="Garamond" w:hAnsi="Garamond" w:cs="Times New Roman"/>
          <w:sz w:val="24"/>
          <w:szCs w:val="24"/>
          <w:lang w:val="en-US"/>
        </w:rPr>
        <w:t xml:space="preserve"> especially</w:t>
      </w:r>
      <w:r w:rsidR="00F43741" w:rsidRPr="001963B8">
        <w:rPr>
          <w:rFonts w:ascii="Garamond" w:hAnsi="Garamond" w:cs="Times New Roman"/>
          <w:sz w:val="24"/>
          <w:szCs w:val="24"/>
          <w:lang w:val="en-US"/>
        </w:rPr>
        <w:t xml:space="preserve"> for students wanting to conduct geospatia</w:t>
      </w:r>
      <w:r w:rsidR="0074146A" w:rsidRPr="001963B8">
        <w:rPr>
          <w:rFonts w:ascii="Garamond" w:hAnsi="Garamond" w:cs="Times New Roman"/>
          <w:sz w:val="24"/>
          <w:szCs w:val="24"/>
          <w:lang w:val="en-US"/>
        </w:rPr>
        <w:t xml:space="preserve">l research. Also, for a country like Ghana where it is hard to obtain accurate and valuable geospatial datasets from any local agencies </w:t>
      </w:r>
      <w:r w:rsidR="0074146A"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(Dumedah &amp; Garsonu, 2021b)</w:t>
      </w:r>
      <w:r w:rsidR="0074146A" w:rsidRPr="001963B8">
        <w:rPr>
          <w:rFonts w:ascii="Garamond" w:hAnsi="Garamond" w:cs="Times New Roman"/>
          <w:sz w:val="24"/>
          <w:szCs w:val="24"/>
          <w:lang w:val="en-US"/>
        </w:rPr>
        <w:fldChar w:fldCharType="end"/>
      </w:r>
      <w:r w:rsidR="0074146A" w:rsidRPr="001963B8">
        <w:rPr>
          <w:rFonts w:ascii="Garamond" w:hAnsi="Garamond" w:cs="Times New Roman"/>
          <w:sz w:val="24"/>
          <w:szCs w:val="24"/>
          <w:lang w:val="en-US"/>
        </w:rPr>
        <w:t xml:space="preserve">, OSM is the best bet at obtaining data for any kind of geospatial </w:t>
      </w:r>
      <w:r w:rsidR="0074146A" w:rsidRPr="001963B8">
        <w:rPr>
          <w:rFonts w:ascii="Garamond" w:hAnsi="Garamond" w:cs="Times New Roman"/>
          <w:sz w:val="24"/>
          <w:szCs w:val="24"/>
          <w:lang w:val="en-US"/>
        </w:rPr>
        <w:lastRenderedPageBreak/>
        <w:t>analysis. However, it should be noted that, though the data from OSM is almost complete and of a high quality, a further preprocessing is needed to qualify the data for the kind of street network analysis described in this research.</w:t>
      </w:r>
    </w:p>
    <w:p w14:paraId="2FE3565F" w14:textId="77777777" w:rsidR="00B55E6D" w:rsidRPr="001963B8" w:rsidRDefault="001963B8"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pict w14:anchorId="532A9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5pt;height:392.6pt">
            <v:imagedata r:id="rId6" o:title="network_topological_measure_accra"/>
          </v:shape>
        </w:pict>
      </w:r>
    </w:p>
    <w:p w14:paraId="3F755720" w14:textId="77777777" w:rsidR="002077E8" w:rsidRPr="001963B8" w:rsidRDefault="002077E8" w:rsidP="000A01DE">
      <w:pPr>
        <w:spacing w:line="360" w:lineRule="auto"/>
        <w:rPr>
          <w:rFonts w:ascii="Garamond" w:hAnsi="Garamond" w:cs="Times New Roman"/>
          <w:i/>
          <w:sz w:val="24"/>
          <w:szCs w:val="24"/>
          <w:lang w:val="en-US"/>
        </w:rPr>
      </w:pPr>
      <w:r w:rsidRPr="001963B8">
        <w:rPr>
          <w:rFonts w:ascii="Garamond" w:hAnsi="Garamond" w:cs="Times New Roman"/>
          <w:i/>
          <w:sz w:val="24"/>
          <w:szCs w:val="24"/>
          <w:lang w:val="en-US"/>
        </w:rPr>
        <w:t>Fig 1</w:t>
      </w:r>
      <w:r w:rsidR="0016066B" w:rsidRPr="001963B8">
        <w:rPr>
          <w:rFonts w:ascii="Garamond" w:hAnsi="Garamond" w:cs="Times New Roman"/>
          <w:i/>
          <w:sz w:val="24"/>
          <w:szCs w:val="24"/>
          <w:lang w:val="en-US"/>
        </w:rPr>
        <w:t xml:space="preserve">: Graph theoretic model of Accra metropolis showing different topological and geometric features of the street network (Adapted from </w:t>
      </w:r>
      <w:r w:rsidR="0016066B" w:rsidRPr="001963B8">
        <w:rPr>
          <w:rFonts w:ascii="Garamond" w:hAnsi="Garamond" w:cs="Times New Roman"/>
          <w:i/>
          <w:sz w:val="24"/>
          <w:szCs w:val="24"/>
          <w:lang w:val="en-US"/>
        </w:rPr>
        <w:fldChar w:fldCharType="begin" w:fldLock="1"/>
      </w:r>
      <w:r w:rsidR="001111B6" w:rsidRPr="001963B8">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sidRPr="001963B8">
        <w:rPr>
          <w:rFonts w:ascii="Garamond" w:hAnsi="Garamond" w:cs="Times New Roman"/>
          <w:i/>
          <w:sz w:val="24"/>
          <w:szCs w:val="24"/>
          <w:lang w:val="en-US"/>
        </w:rPr>
        <w:fldChar w:fldCharType="separate"/>
      </w:r>
      <w:r w:rsidR="00674F61" w:rsidRPr="001963B8">
        <w:rPr>
          <w:rFonts w:ascii="Garamond" w:hAnsi="Garamond" w:cs="Times New Roman"/>
          <w:noProof/>
          <w:sz w:val="24"/>
          <w:szCs w:val="24"/>
          <w:lang w:val="en-US"/>
        </w:rPr>
        <w:t>(Dumedah &amp; Garsonu, 2021b)</w:t>
      </w:r>
      <w:r w:rsidR="0016066B" w:rsidRPr="001963B8">
        <w:rPr>
          <w:rFonts w:ascii="Garamond" w:hAnsi="Garamond" w:cs="Times New Roman"/>
          <w:i/>
          <w:sz w:val="24"/>
          <w:szCs w:val="24"/>
          <w:lang w:val="en-US"/>
        </w:rPr>
        <w:fldChar w:fldCharType="end"/>
      </w:r>
      <w:r w:rsidR="0016066B" w:rsidRPr="001963B8">
        <w:rPr>
          <w:rFonts w:ascii="Garamond" w:hAnsi="Garamond" w:cs="Times New Roman"/>
          <w:i/>
          <w:sz w:val="24"/>
          <w:szCs w:val="24"/>
          <w:lang w:val="en-US"/>
        </w:rPr>
        <w:t>)</w:t>
      </w:r>
    </w:p>
    <w:p w14:paraId="139C2D96" w14:textId="77777777" w:rsidR="002077E8" w:rsidRPr="001963B8" w:rsidRDefault="002077E8" w:rsidP="000A01DE">
      <w:pPr>
        <w:spacing w:line="360" w:lineRule="auto"/>
        <w:rPr>
          <w:rFonts w:ascii="Garamond" w:hAnsi="Garamond" w:cs="Times New Roman"/>
          <w:sz w:val="24"/>
          <w:szCs w:val="24"/>
          <w:lang w:val="en-US"/>
        </w:rPr>
      </w:pPr>
    </w:p>
    <w:p w14:paraId="698D877D" w14:textId="77777777" w:rsidR="002077E8" w:rsidRPr="001963B8" w:rsidRDefault="001963B8"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lastRenderedPageBreak/>
        <w:pict w14:anchorId="25420219">
          <v:shape id="_x0000_i1026" type="#_x0000_t75" style="width:461.2pt;height:396pt">
            <v:imagedata r:id="rId7" o:title="network_topological_measure_kumasi"/>
          </v:shape>
        </w:pict>
      </w:r>
    </w:p>
    <w:p w14:paraId="7593C8DB" w14:textId="77777777" w:rsidR="0016066B" w:rsidRPr="001963B8" w:rsidRDefault="0016066B" w:rsidP="0016066B">
      <w:pPr>
        <w:spacing w:line="360" w:lineRule="auto"/>
        <w:rPr>
          <w:rFonts w:ascii="Garamond" w:hAnsi="Garamond" w:cs="Times New Roman"/>
          <w:i/>
          <w:sz w:val="24"/>
          <w:szCs w:val="24"/>
          <w:lang w:val="en-US"/>
        </w:rPr>
      </w:pPr>
      <w:r w:rsidRPr="001963B8">
        <w:rPr>
          <w:rFonts w:ascii="Garamond" w:hAnsi="Garamond" w:cs="Times New Roman"/>
          <w:i/>
          <w:sz w:val="24"/>
          <w:szCs w:val="24"/>
          <w:lang w:val="en-US"/>
        </w:rPr>
        <w:t xml:space="preserve">Fig 2: Graph theoretic model of Kumasi metropolis showing different topological and geometric features of the street network (Adapted from </w:t>
      </w:r>
      <w:r w:rsidRPr="001963B8">
        <w:rPr>
          <w:rFonts w:ascii="Garamond" w:hAnsi="Garamond" w:cs="Times New Roman"/>
          <w:i/>
          <w:sz w:val="24"/>
          <w:szCs w:val="24"/>
          <w:lang w:val="en-US"/>
        </w:rPr>
        <w:fldChar w:fldCharType="begin" w:fldLock="1"/>
      </w:r>
      <w:r w:rsidR="001111B6" w:rsidRPr="001963B8">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Pr="001963B8">
        <w:rPr>
          <w:rFonts w:ascii="Garamond" w:hAnsi="Garamond" w:cs="Times New Roman"/>
          <w:i/>
          <w:sz w:val="24"/>
          <w:szCs w:val="24"/>
          <w:lang w:val="en-US"/>
        </w:rPr>
        <w:fldChar w:fldCharType="separate"/>
      </w:r>
      <w:r w:rsidR="00674F61" w:rsidRPr="001963B8">
        <w:rPr>
          <w:rFonts w:ascii="Garamond" w:hAnsi="Garamond" w:cs="Times New Roman"/>
          <w:noProof/>
          <w:sz w:val="24"/>
          <w:szCs w:val="24"/>
          <w:lang w:val="en-US"/>
        </w:rPr>
        <w:t>(Dumedah &amp; Garsonu, 2021b)</w:t>
      </w:r>
      <w:r w:rsidRPr="001963B8">
        <w:rPr>
          <w:rFonts w:ascii="Garamond" w:hAnsi="Garamond" w:cs="Times New Roman"/>
          <w:i/>
          <w:sz w:val="24"/>
          <w:szCs w:val="24"/>
          <w:lang w:val="en-US"/>
        </w:rPr>
        <w:fldChar w:fldCharType="end"/>
      </w:r>
      <w:r w:rsidRPr="001963B8">
        <w:rPr>
          <w:rFonts w:ascii="Garamond" w:hAnsi="Garamond" w:cs="Times New Roman"/>
          <w:i/>
          <w:sz w:val="24"/>
          <w:szCs w:val="24"/>
          <w:lang w:val="en-US"/>
        </w:rPr>
        <w:t>)</w:t>
      </w:r>
    </w:p>
    <w:p w14:paraId="418D82D4" w14:textId="77777777" w:rsidR="0074146A" w:rsidRPr="001963B8" w:rsidRDefault="0074146A"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 xml:space="preserve">2.2 </w:t>
      </w:r>
      <w:proofErr w:type="spellStart"/>
      <w:r w:rsidR="00C06D65" w:rsidRPr="001963B8">
        <w:rPr>
          <w:rFonts w:ascii="Garamond" w:hAnsi="Garamond" w:cs="Times New Roman"/>
          <w:b/>
          <w:sz w:val="24"/>
          <w:szCs w:val="24"/>
          <w:lang w:val="en-US"/>
        </w:rPr>
        <w:t>Opensource</w:t>
      </w:r>
      <w:proofErr w:type="spellEnd"/>
      <w:r w:rsidR="00C06D65" w:rsidRPr="001963B8">
        <w:rPr>
          <w:rFonts w:ascii="Garamond" w:hAnsi="Garamond" w:cs="Times New Roman"/>
          <w:b/>
          <w:sz w:val="24"/>
          <w:szCs w:val="24"/>
          <w:lang w:val="en-US"/>
        </w:rPr>
        <w:t xml:space="preserve"> </w:t>
      </w:r>
      <w:r w:rsidRPr="001963B8">
        <w:rPr>
          <w:rFonts w:ascii="Garamond" w:hAnsi="Garamond" w:cs="Times New Roman"/>
          <w:b/>
          <w:sz w:val="24"/>
          <w:szCs w:val="24"/>
          <w:lang w:val="en-US"/>
        </w:rPr>
        <w:t>Analytical Framework</w:t>
      </w:r>
    </w:p>
    <w:p w14:paraId="6CE0CFDC" w14:textId="77777777" w:rsidR="0074146A" w:rsidRPr="001963B8" w:rsidRDefault="006E5E53"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Following the approach to produce research that qualifies to be described as open in all of its entirety, all tools, methodologies and resources used to create the analysis framework are open collaborative projects and resources gathered from the internet. OSM data is obtained and preprocessed</w:t>
      </w:r>
      <w:r w:rsidR="0016066B" w:rsidRPr="001963B8">
        <w:rPr>
          <w:rFonts w:ascii="Garamond" w:hAnsi="Garamond" w:cs="Times New Roman"/>
          <w:sz w:val="24"/>
          <w:szCs w:val="24"/>
          <w:lang w:val="en-US"/>
        </w:rPr>
        <w:t xml:space="preserve"> with the </w:t>
      </w:r>
      <w:proofErr w:type="spellStart"/>
      <w:r w:rsidR="0016066B" w:rsidRPr="001963B8">
        <w:rPr>
          <w:rFonts w:ascii="Garamond" w:hAnsi="Garamond" w:cs="Times New Roman"/>
          <w:sz w:val="24"/>
          <w:szCs w:val="24"/>
          <w:lang w:val="en-US"/>
        </w:rPr>
        <w:t>OSMnx</w:t>
      </w:r>
      <w:proofErr w:type="spellEnd"/>
      <w:r w:rsidR="0016066B" w:rsidRPr="001963B8">
        <w:rPr>
          <w:rFonts w:ascii="Garamond" w:hAnsi="Garamond" w:cs="Times New Roman"/>
          <w:sz w:val="24"/>
          <w:szCs w:val="24"/>
          <w:lang w:val="en-US"/>
        </w:rPr>
        <w:t xml:space="preserve"> tool. This tool allowed</w:t>
      </w:r>
      <w:r w:rsidRPr="001963B8">
        <w:rPr>
          <w:rFonts w:ascii="Garamond" w:hAnsi="Garamond" w:cs="Times New Roman"/>
          <w:sz w:val="24"/>
          <w:szCs w:val="24"/>
          <w:lang w:val="en-US"/>
        </w:rPr>
        <w:t xml:space="preserve"> us to </w:t>
      </w:r>
      <w:proofErr w:type="spellStart"/>
      <w:r w:rsidRPr="001963B8">
        <w:rPr>
          <w:rFonts w:ascii="Garamond" w:hAnsi="Garamond" w:cs="Times New Roman"/>
          <w:sz w:val="24"/>
          <w:szCs w:val="24"/>
          <w:lang w:val="en-US"/>
        </w:rPr>
        <w:t>aquire</w:t>
      </w:r>
      <w:proofErr w:type="spellEnd"/>
      <w:r w:rsidRPr="001963B8">
        <w:rPr>
          <w:rFonts w:ascii="Garamond" w:hAnsi="Garamond" w:cs="Times New Roman"/>
          <w:sz w:val="24"/>
          <w:szCs w:val="24"/>
          <w:lang w:val="en-US"/>
        </w:rPr>
        <w:t xml:space="preserve"> political boundaries and building footprints and download and construct street networks into multigraphs for further analysis. In the spirit of automating and documenting the workflow involved in carrying out the analysis, a separate python module</w:t>
      </w:r>
      <w:r w:rsidR="00C365CB" w:rsidRPr="001963B8">
        <w:rPr>
          <w:rFonts w:ascii="Garamond" w:hAnsi="Garamond" w:cs="Times New Roman"/>
          <w:sz w:val="24"/>
          <w:szCs w:val="24"/>
          <w:lang w:val="en-US"/>
        </w:rPr>
        <w:t xml:space="preserve">, </w:t>
      </w:r>
      <w:hyperlink r:id="rId8" w:history="1">
        <w:proofErr w:type="spellStart"/>
        <w:r w:rsidR="00C365CB" w:rsidRPr="001963B8">
          <w:rPr>
            <w:rStyle w:val="Hyperlink"/>
            <w:rFonts w:ascii="Garamond" w:hAnsi="Garamond" w:cs="Times New Roman"/>
            <w:sz w:val="24"/>
            <w:szCs w:val="24"/>
            <w:lang w:val="en-US"/>
          </w:rPr>
          <w:t>autogis</w:t>
        </w:r>
        <w:proofErr w:type="spellEnd"/>
      </w:hyperlink>
      <w:r w:rsidR="00C365CB" w:rsidRPr="001963B8">
        <w:rPr>
          <w:rFonts w:ascii="Garamond" w:hAnsi="Garamond" w:cs="Times New Roman"/>
          <w:sz w:val="24"/>
          <w:szCs w:val="24"/>
          <w:lang w:val="en-US"/>
        </w:rPr>
        <w:t>,</w:t>
      </w:r>
      <w:r w:rsidRPr="001963B8">
        <w:rPr>
          <w:rFonts w:ascii="Garamond" w:hAnsi="Garamond" w:cs="Times New Roman"/>
          <w:sz w:val="24"/>
          <w:szCs w:val="24"/>
          <w:lang w:val="en-US"/>
        </w:rPr>
        <w:t xml:space="preserve"> was construc</w:t>
      </w:r>
      <w:r w:rsidR="0016066B" w:rsidRPr="001963B8">
        <w:rPr>
          <w:rFonts w:ascii="Garamond" w:hAnsi="Garamond" w:cs="Times New Roman"/>
          <w:sz w:val="24"/>
          <w:szCs w:val="24"/>
          <w:lang w:val="en-US"/>
        </w:rPr>
        <w:t>ted from scratch. This effort was</w:t>
      </w:r>
      <w:r w:rsidRPr="001963B8">
        <w:rPr>
          <w:rFonts w:ascii="Garamond" w:hAnsi="Garamond" w:cs="Times New Roman"/>
          <w:sz w:val="24"/>
          <w:szCs w:val="24"/>
          <w:lang w:val="en-US"/>
        </w:rPr>
        <w:t xml:space="preserve"> in direct response to the </w:t>
      </w:r>
      <w:proofErr w:type="spellStart"/>
      <w:r w:rsidRPr="001963B8">
        <w:rPr>
          <w:rFonts w:ascii="Garamond" w:hAnsi="Garamond" w:cs="Times New Roman"/>
          <w:sz w:val="24"/>
          <w:szCs w:val="24"/>
          <w:lang w:val="en-US"/>
        </w:rPr>
        <w:t>the</w:t>
      </w:r>
      <w:proofErr w:type="spellEnd"/>
      <w:r w:rsidRPr="001963B8">
        <w:rPr>
          <w:rFonts w:ascii="Garamond" w:hAnsi="Garamond" w:cs="Times New Roman"/>
          <w:sz w:val="24"/>
          <w:szCs w:val="24"/>
          <w:lang w:val="en-US"/>
        </w:rPr>
        <w:t xml:space="preserve"> paper by Boeing </w:t>
      </w:r>
      <w:r w:rsidRPr="001963B8">
        <w:rPr>
          <w:rFonts w:ascii="Garamond" w:hAnsi="Garamond" w:cs="Times New Roman"/>
          <w:sz w:val="24"/>
          <w:szCs w:val="24"/>
          <w:lang w:val="en-US"/>
        </w:rPr>
        <w:fldChar w:fldCharType="begin" w:fldLock="1"/>
      </w:r>
      <w:r w:rsidR="00244BAC" w:rsidRPr="001963B8">
        <w:rPr>
          <w:rFonts w:ascii="Garamond" w:hAnsi="Garamond"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2020b)","plainTextFormattedCitation":"(Boeing, 2020b)","previouslyFormattedCitation":"(Boeing, 2020b)"},"properties":{"noteIndex":0},"schema":"https://github.com/citation-style-language/schema/raw/master/csl-citation.json"}</w:instrText>
      </w:r>
      <w:r w:rsidRPr="001963B8">
        <w:rPr>
          <w:rFonts w:ascii="Garamond" w:hAnsi="Garamond" w:cs="Times New Roman"/>
          <w:sz w:val="24"/>
          <w:szCs w:val="24"/>
          <w:lang w:val="en-US"/>
        </w:rPr>
        <w:fldChar w:fldCharType="separate"/>
      </w:r>
      <w:r w:rsidR="00244BAC" w:rsidRPr="001963B8">
        <w:rPr>
          <w:rFonts w:ascii="Garamond" w:hAnsi="Garamond" w:cs="Times New Roman"/>
          <w:noProof/>
          <w:sz w:val="24"/>
          <w:szCs w:val="24"/>
          <w:lang w:val="en-US"/>
        </w:rPr>
        <w:t>(Boeing, 2020b)</w:t>
      </w:r>
      <w:r w:rsidRPr="001963B8">
        <w:rPr>
          <w:rFonts w:ascii="Garamond" w:hAnsi="Garamond" w:cs="Times New Roman"/>
          <w:sz w:val="24"/>
          <w:szCs w:val="24"/>
          <w:lang w:val="en-US"/>
        </w:rPr>
        <w:fldChar w:fldCharType="end"/>
      </w:r>
      <w:r w:rsidRPr="001963B8">
        <w:rPr>
          <w:rFonts w:ascii="Garamond" w:hAnsi="Garamond" w:cs="Times New Roman"/>
          <w:sz w:val="24"/>
          <w:szCs w:val="24"/>
          <w:lang w:val="en-US"/>
        </w:rPr>
        <w:t xml:space="preserve"> urging researchers to engage some of their efforts in building new tools and documenting existing</w:t>
      </w:r>
      <w:r w:rsidR="00C365CB" w:rsidRPr="001963B8">
        <w:rPr>
          <w:rFonts w:ascii="Garamond" w:hAnsi="Garamond" w:cs="Times New Roman"/>
          <w:sz w:val="24"/>
          <w:szCs w:val="24"/>
          <w:lang w:val="en-US"/>
        </w:rPr>
        <w:t xml:space="preserve"> ones</w:t>
      </w:r>
      <w:r w:rsidRPr="001963B8">
        <w:rPr>
          <w:rFonts w:ascii="Garamond" w:hAnsi="Garamond" w:cs="Times New Roman"/>
          <w:sz w:val="24"/>
          <w:szCs w:val="24"/>
          <w:lang w:val="en-US"/>
        </w:rPr>
        <w:t xml:space="preserve"> to make the analytical landscape a more approachable one </w:t>
      </w:r>
      <w:r w:rsidR="00C365CB" w:rsidRPr="001963B8">
        <w:rPr>
          <w:rFonts w:ascii="Garamond" w:hAnsi="Garamond" w:cs="Times New Roman"/>
          <w:sz w:val="24"/>
          <w:szCs w:val="24"/>
          <w:lang w:val="en-US"/>
        </w:rPr>
        <w:t>for the younglings in the field.</w:t>
      </w:r>
    </w:p>
    <w:p w14:paraId="07932AC1" w14:textId="77777777" w:rsidR="00F364A6" w:rsidRPr="001963B8" w:rsidRDefault="00DB763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lastRenderedPageBreak/>
        <w:t xml:space="preserve">Other tools integral to the development </w:t>
      </w:r>
      <w:r w:rsidR="002B2D6B" w:rsidRPr="001963B8">
        <w:rPr>
          <w:rFonts w:ascii="Garamond" w:hAnsi="Garamond" w:cs="Times New Roman"/>
          <w:sz w:val="24"/>
          <w:szCs w:val="24"/>
          <w:lang w:val="en-US"/>
        </w:rPr>
        <w:t xml:space="preserve">include: 1. </w:t>
      </w:r>
      <w:proofErr w:type="spellStart"/>
      <w:r w:rsidR="002B2D6B" w:rsidRPr="001963B8">
        <w:rPr>
          <w:rFonts w:ascii="Garamond" w:hAnsi="Garamond" w:cs="Times New Roman"/>
          <w:sz w:val="24"/>
          <w:szCs w:val="24"/>
          <w:lang w:val="en-US"/>
        </w:rPr>
        <w:t>NetworkX</w:t>
      </w:r>
      <w:proofErr w:type="spellEnd"/>
      <w:r w:rsidR="002B2D6B" w:rsidRPr="001963B8">
        <w:rPr>
          <w:rFonts w:ascii="Garamond" w:hAnsi="Garamond" w:cs="Times New Roman"/>
          <w:sz w:val="24"/>
          <w:szCs w:val="24"/>
          <w:lang w:val="en-US"/>
        </w:rPr>
        <w:t xml:space="preserve">, a python language package for exploration and analysis of networks and network algorithms </w:t>
      </w:r>
      <w:r w:rsidR="002B2D6B" w:rsidRPr="001963B8">
        <w:rPr>
          <w:rFonts w:ascii="Garamond" w:hAnsi="Garamond" w:cs="Times New Roman"/>
          <w:sz w:val="24"/>
          <w:szCs w:val="24"/>
          <w:lang w:val="en-US"/>
        </w:rPr>
        <w:fldChar w:fldCharType="begin" w:fldLock="1"/>
      </w:r>
      <w:r w:rsidR="002B2D6B" w:rsidRPr="001963B8">
        <w:rPr>
          <w:rFonts w:ascii="Garamond" w:hAnsi="Garamond"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sidRPr="001963B8">
        <w:rPr>
          <w:rFonts w:ascii="Garamond" w:hAnsi="Garamond" w:cs="Times New Roman"/>
          <w:sz w:val="24"/>
          <w:szCs w:val="24"/>
          <w:lang w:val="en-US"/>
        </w:rPr>
        <w:fldChar w:fldCharType="separate"/>
      </w:r>
      <w:r w:rsidR="002B2D6B" w:rsidRPr="001963B8">
        <w:rPr>
          <w:rFonts w:ascii="Garamond" w:hAnsi="Garamond" w:cs="Times New Roman"/>
          <w:noProof/>
          <w:sz w:val="24"/>
          <w:szCs w:val="24"/>
          <w:lang w:val="en-US"/>
        </w:rPr>
        <w:t>(Hagberg et al., 2008)</w:t>
      </w:r>
      <w:r w:rsidR="002B2D6B" w:rsidRPr="001963B8">
        <w:rPr>
          <w:rFonts w:ascii="Garamond" w:hAnsi="Garamond" w:cs="Times New Roman"/>
          <w:sz w:val="24"/>
          <w:szCs w:val="24"/>
          <w:lang w:val="en-US"/>
        </w:rPr>
        <w:fldChar w:fldCharType="end"/>
      </w:r>
      <w:r w:rsidR="002B2D6B" w:rsidRPr="001963B8">
        <w:rPr>
          <w:rFonts w:ascii="Garamond" w:hAnsi="Garamond" w:cs="Times New Roman"/>
          <w:sz w:val="24"/>
          <w:szCs w:val="24"/>
          <w:lang w:val="en-US"/>
        </w:rPr>
        <w:t xml:space="preserve"> which was fundamental to a lot of the street network analysis that was undertaken. 2. </w:t>
      </w:r>
      <w:proofErr w:type="spellStart"/>
      <w:r w:rsidR="002B2D6B" w:rsidRPr="001963B8">
        <w:rPr>
          <w:rFonts w:ascii="Garamond" w:hAnsi="Garamond" w:cs="Times New Roman"/>
          <w:sz w:val="24"/>
          <w:szCs w:val="24"/>
          <w:lang w:val="en-US"/>
        </w:rPr>
        <w:t>Geopanda</w:t>
      </w:r>
      <w:r w:rsidR="0016066B" w:rsidRPr="001963B8">
        <w:rPr>
          <w:rFonts w:ascii="Garamond" w:hAnsi="Garamond" w:cs="Times New Roman"/>
          <w:sz w:val="24"/>
          <w:szCs w:val="24"/>
          <w:lang w:val="en-US"/>
        </w:rPr>
        <w:t>s</w:t>
      </w:r>
      <w:proofErr w:type="spellEnd"/>
      <w:r w:rsidR="0016066B" w:rsidRPr="001963B8">
        <w:rPr>
          <w:rFonts w:ascii="Garamond" w:hAnsi="Garamond" w:cs="Times New Roman"/>
          <w:sz w:val="24"/>
          <w:szCs w:val="24"/>
          <w:lang w:val="en-US"/>
        </w:rPr>
        <w:t xml:space="preserve"> and Pandas,</w:t>
      </w:r>
      <w:r w:rsidR="002B2D6B" w:rsidRPr="001963B8">
        <w:rPr>
          <w:rFonts w:ascii="Garamond" w:hAnsi="Garamond" w:cs="Times New Roman"/>
          <w:sz w:val="24"/>
          <w:szCs w:val="24"/>
          <w:lang w:val="en-US"/>
        </w:rPr>
        <w:t xml:space="preserve"> open source data analytics tools for fast and programmatic manipulation of data</w:t>
      </w:r>
      <w:r w:rsidR="00D71691" w:rsidRPr="001963B8">
        <w:rPr>
          <w:rFonts w:ascii="Garamond" w:hAnsi="Garamond" w:cs="Times New Roman"/>
          <w:sz w:val="24"/>
          <w:szCs w:val="24"/>
          <w:lang w:val="en-US"/>
        </w:rPr>
        <w:t xml:space="preserve"> both geospatial or</w:t>
      </w:r>
      <w:r w:rsidR="002B2D6B" w:rsidRPr="001963B8">
        <w:rPr>
          <w:rFonts w:ascii="Garamond" w:hAnsi="Garamond" w:cs="Times New Roman"/>
          <w:sz w:val="24"/>
          <w:szCs w:val="24"/>
          <w:lang w:val="en-US"/>
        </w:rPr>
        <w:t xml:space="preserve"> otherwise </w:t>
      </w:r>
      <w:r w:rsidR="002B2D6B" w:rsidRPr="001963B8">
        <w:rPr>
          <w:rFonts w:ascii="Garamond" w:hAnsi="Garamond" w:cs="Times New Roman"/>
          <w:sz w:val="24"/>
          <w:szCs w:val="24"/>
          <w:lang w:val="en-US"/>
        </w:rPr>
        <w:fldChar w:fldCharType="begin" w:fldLock="1"/>
      </w:r>
      <w:r w:rsidR="00D71691" w:rsidRPr="001963B8">
        <w:rPr>
          <w:rFonts w:ascii="Garamond" w:hAnsi="Garamond"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sidRPr="001963B8">
        <w:rPr>
          <w:rFonts w:ascii="Garamond" w:hAnsi="Garamond" w:cs="Times New Roman"/>
          <w:sz w:val="24"/>
          <w:szCs w:val="24"/>
          <w:lang w:val="en-US"/>
        </w:rPr>
        <w:fldChar w:fldCharType="separate"/>
      </w:r>
      <w:r w:rsidR="002B2D6B" w:rsidRPr="001963B8">
        <w:rPr>
          <w:rFonts w:ascii="Garamond" w:hAnsi="Garamond" w:cs="Times New Roman"/>
          <w:noProof/>
          <w:sz w:val="24"/>
          <w:szCs w:val="24"/>
          <w:lang w:val="en-US"/>
        </w:rPr>
        <w:t>(Jordahl et al., 2019)</w:t>
      </w:r>
      <w:r w:rsidR="002B2D6B" w:rsidRPr="001963B8">
        <w:rPr>
          <w:rFonts w:ascii="Garamond" w:hAnsi="Garamond" w:cs="Times New Roman"/>
          <w:sz w:val="24"/>
          <w:szCs w:val="24"/>
          <w:lang w:val="en-US"/>
        </w:rPr>
        <w:fldChar w:fldCharType="end"/>
      </w:r>
      <w:r w:rsidR="00D71691" w:rsidRPr="001963B8">
        <w:rPr>
          <w:rFonts w:ascii="Garamond" w:hAnsi="Garamond" w:cs="Times New Roman"/>
          <w:sz w:val="24"/>
          <w:szCs w:val="24"/>
          <w:lang w:val="en-US"/>
        </w:rPr>
        <w:t xml:space="preserve">. 3. </w:t>
      </w:r>
      <w:proofErr w:type="spellStart"/>
      <w:r w:rsidR="00D71691" w:rsidRPr="001963B8">
        <w:rPr>
          <w:rFonts w:ascii="Garamond" w:hAnsi="Garamond" w:cs="Times New Roman"/>
          <w:sz w:val="24"/>
          <w:szCs w:val="24"/>
          <w:lang w:val="en-US"/>
        </w:rPr>
        <w:t>Jupyter</w:t>
      </w:r>
      <w:proofErr w:type="spellEnd"/>
      <w:r w:rsidR="00D71691" w:rsidRPr="001963B8">
        <w:rPr>
          <w:rFonts w:ascii="Garamond" w:hAnsi="Garamond" w:cs="Times New Roman"/>
          <w:sz w:val="24"/>
          <w:szCs w:val="24"/>
          <w:lang w:val="en-US"/>
        </w:rPr>
        <w:t xml:space="preserve"> notebook, another open source tool that provides a fully hosted in-browser python execution environment that facilitates the sharing of code snippets, workflows, data and visualizations detailing the research process. It features a virtual lab environment for computational analysis</w:t>
      </w:r>
      <w:r w:rsidR="006A7619" w:rsidRPr="001963B8">
        <w:rPr>
          <w:rFonts w:ascii="Garamond" w:hAnsi="Garamond" w:cs="Times New Roman"/>
          <w:sz w:val="24"/>
          <w:szCs w:val="24"/>
          <w:lang w:val="en-US"/>
        </w:rPr>
        <w:t xml:space="preserve"> and community that actively develops and updates it to</w:t>
      </w:r>
      <w:r w:rsidR="0016066B" w:rsidRPr="001963B8">
        <w:rPr>
          <w:rFonts w:ascii="Garamond" w:hAnsi="Garamond" w:cs="Times New Roman"/>
          <w:sz w:val="24"/>
          <w:szCs w:val="24"/>
          <w:lang w:val="en-US"/>
        </w:rPr>
        <w:t xml:space="preserve"> the</w:t>
      </w:r>
      <w:r w:rsidR="006A7619" w:rsidRPr="001963B8">
        <w:rPr>
          <w:rFonts w:ascii="Garamond" w:hAnsi="Garamond" w:cs="Times New Roman"/>
          <w:sz w:val="24"/>
          <w:szCs w:val="24"/>
          <w:lang w:val="en-US"/>
        </w:rPr>
        <w:t xml:space="preserve"> standards in data analytics</w:t>
      </w:r>
      <w:r w:rsidR="00D71691" w:rsidRPr="001963B8">
        <w:rPr>
          <w:rFonts w:ascii="Garamond" w:hAnsi="Garamond" w:cs="Times New Roman"/>
          <w:sz w:val="24"/>
          <w:szCs w:val="24"/>
          <w:lang w:val="en-US"/>
        </w:rPr>
        <w:t xml:space="preserve"> </w:t>
      </w:r>
      <w:r w:rsidR="00D71691"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(Boeing, 2019b; Randles et al., n.d.)</w:t>
      </w:r>
      <w:r w:rsidR="00D71691" w:rsidRPr="001963B8">
        <w:rPr>
          <w:rFonts w:ascii="Garamond" w:hAnsi="Garamond" w:cs="Times New Roman"/>
          <w:sz w:val="24"/>
          <w:szCs w:val="24"/>
          <w:lang w:val="en-US"/>
        </w:rPr>
        <w:fldChar w:fldCharType="end"/>
      </w:r>
      <w:r w:rsidR="006A7619" w:rsidRPr="001963B8">
        <w:rPr>
          <w:rFonts w:ascii="Garamond" w:hAnsi="Garamond" w:cs="Times New Roman"/>
          <w:sz w:val="24"/>
          <w:szCs w:val="24"/>
          <w:lang w:val="en-US"/>
        </w:rPr>
        <w:t xml:space="preserve">. 4. </w:t>
      </w:r>
      <w:proofErr w:type="spellStart"/>
      <w:r w:rsidR="006A7619" w:rsidRPr="001963B8">
        <w:rPr>
          <w:rFonts w:ascii="Garamond" w:hAnsi="Garamond" w:cs="Times New Roman"/>
          <w:sz w:val="24"/>
          <w:szCs w:val="24"/>
          <w:lang w:val="en-US"/>
        </w:rPr>
        <w:t>Matplotlib</w:t>
      </w:r>
      <w:proofErr w:type="spellEnd"/>
      <w:r w:rsidR="006A7619" w:rsidRPr="001963B8">
        <w:rPr>
          <w:rFonts w:ascii="Garamond" w:hAnsi="Garamond" w:cs="Times New Roman"/>
          <w:sz w:val="24"/>
          <w:szCs w:val="24"/>
          <w:lang w:val="en-US"/>
        </w:rPr>
        <w:t xml:space="preserve">, a portable 2D plotting and imaging python package aimed primarily at the visualization of data </w:t>
      </w:r>
      <w:r w:rsidR="006A7619" w:rsidRPr="001963B8">
        <w:rPr>
          <w:rFonts w:ascii="Garamond" w:hAnsi="Garamond" w:cs="Times New Roman"/>
          <w:sz w:val="24"/>
          <w:szCs w:val="24"/>
          <w:lang w:val="en-US"/>
        </w:rPr>
        <w:fldChar w:fldCharType="begin" w:fldLock="1"/>
      </w:r>
      <w:r w:rsidR="00B45307" w:rsidRPr="001963B8">
        <w:rPr>
          <w:rFonts w:ascii="Garamond" w:hAnsi="Garamond"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sidRPr="001963B8">
        <w:rPr>
          <w:rFonts w:ascii="Garamond" w:hAnsi="Garamond" w:cs="Times New Roman"/>
          <w:sz w:val="24"/>
          <w:szCs w:val="24"/>
          <w:lang w:val="en-US"/>
        </w:rPr>
        <w:fldChar w:fldCharType="separate"/>
      </w:r>
      <w:r w:rsidR="006A7619" w:rsidRPr="001963B8">
        <w:rPr>
          <w:rFonts w:ascii="Garamond" w:hAnsi="Garamond" w:cs="Times New Roman"/>
          <w:noProof/>
          <w:sz w:val="24"/>
          <w:szCs w:val="24"/>
          <w:lang w:val="en-US"/>
        </w:rPr>
        <w:t>(Barrett et al., 2005)</w:t>
      </w:r>
      <w:r w:rsidR="006A7619" w:rsidRPr="001963B8">
        <w:rPr>
          <w:rFonts w:ascii="Garamond" w:hAnsi="Garamond" w:cs="Times New Roman"/>
          <w:sz w:val="24"/>
          <w:szCs w:val="24"/>
          <w:lang w:val="en-US"/>
        </w:rPr>
        <w:fldChar w:fldCharType="end"/>
      </w:r>
      <w:r w:rsidR="00C06D65" w:rsidRPr="001963B8">
        <w:rPr>
          <w:rFonts w:ascii="Garamond" w:hAnsi="Garamond" w:cs="Times New Roman"/>
          <w:sz w:val="24"/>
          <w:szCs w:val="24"/>
          <w:lang w:val="en-US"/>
        </w:rPr>
        <w:t xml:space="preserve">. At the </w:t>
      </w:r>
      <w:r w:rsidR="00C550EB" w:rsidRPr="001963B8">
        <w:rPr>
          <w:rFonts w:ascii="Garamond" w:hAnsi="Garamond" w:cs="Times New Roman"/>
          <w:sz w:val="24"/>
          <w:szCs w:val="24"/>
          <w:lang w:val="en-US"/>
        </w:rPr>
        <w:t>heart</w:t>
      </w:r>
      <w:r w:rsidR="00C06D65" w:rsidRPr="001963B8">
        <w:rPr>
          <w:rFonts w:ascii="Garamond" w:hAnsi="Garamond" w:cs="Times New Roman"/>
          <w:sz w:val="24"/>
          <w:szCs w:val="24"/>
          <w:lang w:val="en-US"/>
        </w:rPr>
        <w:t xml:space="preserve"> </w:t>
      </w:r>
      <w:r w:rsidR="002105B3" w:rsidRPr="001963B8">
        <w:rPr>
          <w:rFonts w:ascii="Garamond" w:hAnsi="Garamond" w:cs="Times New Roman"/>
          <w:sz w:val="24"/>
          <w:szCs w:val="24"/>
          <w:lang w:val="en-US"/>
        </w:rPr>
        <w:t xml:space="preserve">of all these </w:t>
      </w:r>
      <w:proofErr w:type="spellStart"/>
      <w:r w:rsidR="002105B3" w:rsidRPr="001963B8">
        <w:rPr>
          <w:rFonts w:ascii="Garamond" w:hAnsi="Garamond" w:cs="Times New Roman"/>
          <w:sz w:val="24"/>
          <w:szCs w:val="24"/>
          <w:lang w:val="en-US"/>
        </w:rPr>
        <w:t>open</w:t>
      </w:r>
      <w:r w:rsidR="00C06D65" w:rsidRPr="001963B8">
        <w:rPr>
          <w:rFonts w:ascii="Garamond" w:hAnsi="Garamond" w:cs="Times New Roman"/>
          <w:sz w:val="24"/>
          <w:szCs w:val="24"/>
          <w:lang w:val="en-US"/>
        </w:rPr>
        <w:t>source</w:t>
      </w:r>
      <w:proofErr w:type="spellEnd"/>
      <w:r w:rsidR="002105B3" w:rsidRPr="001963B8">
        <w:rPr>
          <w:rFonts w:ascii="Garamond" w:hAnsi="Garamond" w:cs="Times New Roman"/>
          <w:sz w:val="24"/>
          <w:szCs w:val="24"/>
          <w:lang w:val="en-US"/>
        </w:rPr>
        <w:t xml:space="preserve"> tools is Python, a Turing Complete, general purpose</w:t>
      </w:r>
      <w:r w:rsidR="00B45307" w:rsidRPr="001963B8">
        <w:rPr>
          <w:rFonts w:ascii="Garamond" w:hAnsi="Garamond" w:cs="Times New Roman"/>
          <w:sz w:val="24"/>
          <w:szCs w:val="24"/>
          <w:lang w:val="en-US"/>
        </w:rPr>
        <w:t>, dynamically typed,</w:t>
      </w:r>
      <w:r w:rsidR="002105B3" w:rsidRPr="001963B8">
        <w:rPr>
          <w:rFonts w:ascii="Garamond" w:hAnsi="Garamond" w:cs="Times New Roman"/>
          <w:sz w:val="24"/>
          <w:szCs w:val="24"/>
          <w:lang w:val="en-US"/>
        </w:rPr>
        <w:t xml:space="preserve"> </w:t>
      </w:r>
      <w:r w:rsidR="00B45307" w:rsidRPr="001963B8">
        <w:rPr>
          <w:rFonts w:ascii="Garamond" w:hAnsi="Garamond" w:cs="Times New Roman"/>
          <w:sz w:val="24"/>
          <w:szCs w:val="24"/>
          <w:lang w:val="en-US"/>
        </w:rPr>
        <w:t xml:space="preserve">interpreted, high-level </w:t>
      </w:r>
      <w:r w:rsidR="002105B3" w:rsidRPr="001963B8">
        <w:rPr>
          <w:rFonts w:ascii="Garamond" w:hAnsi="Garamond" w:cs="Times New Roman"/>
          <w:sz w:val="24"/>
          <w:szCs w:val="24"/>
          <w:lang w:val="en-US"/>
        </w:rPr>
        <w:t>programming language that for its expressiveness</w:t>
      </w:r>
      <w:r w:rsidR="00B45307" w:rsidRPr="001963B8">
        <w:rPr>
          <w:rFonts w:ascii="Garamond" w:hAnsi="Garamond" w:cs="Times New Roman"/>
          <w:sz w:val="24"/>
          <w:szCs w:val="24"/>
          <w:lang w:val="en-US"/>
        </w:rPr>
        <w:t>—due to its lux type system—is</w:t>
      </w:r>
      <w:r w:rsidR="002105B3" w:rsidRPr="001963B8">
        <w:rPr>
          <w:rFonts w:ascii="Garamond" w:hAnsi="Garamond" w:cs="Times New Roman"/>
          <w:sz w:val="24"/>
          <w:szCs w:val="24"/>
          <w:lang w:val="en-US"/>
        </w:rPr>
        <w:t xml:space="preserve"> usef</w:t>
      </w:r>
      <w:r w:rsidR="00B45307" w:rsidRPr="001963B8">
        <w:rPr>
          <w:rFonts w:ascii="Garamond" w:hAnsi="Garamond" w:cs="Times New Roman"/>
          <w:sz w:val="24"/>
          <w:szCs w:val="24"/>
          <w:lang w:val="en-US"/>
        </w:rPr>
        <w:t>ul in the modern data analytics</w:t>
      </w:r>
      <w:r w:rsidR="002105B3" w:rsidRPr="001963B8">
        <w:rPr>
          <w:rFonts w:ascii="Garamond" w:hAnsi="Garamond" w:cs="Times New Roman"/>
          <w:sz w:val="24"/>
          <w:szCs w:val="24"/>
          <w:lang w:val="en-US"/>
        </w:rPr>
        <w:t xml:space="preserve"> framework</w:t>
      </w:r>
      <w:r w:rsidR="00B45307" w:rsidRPr="001963B8">
        <w:rPr>
          <w:rFonts w:ascii="Garamond" w:hAnsi="Garamond" w:cs="Times New Roman"/>
          <w:sz w:val="24"/>
          <w:szCs w:val="24"/>
          <w:lang w:val="en-US"/>
        </w:rPr>
        <w:t xml:space="preserve"> </w:t>
      </w:r>
      <w:r w:rsidR="00B45307" w:rsidRPr="001963B8">
        <w:rPr>
          <w:rFonts w:ascii="Garamond" w:hAnsi="Garamond" w:cs="Times New Roman"/>
          <w:sz w:val="24"/>
          <w:szCs w:val="24"/>
          <w:lang w:val="en-US"/>
        </w:rPr>
        <w:fldChar w:fldCharType="begin" w:fldLock="1"/>
      </w:r>
      <w:r w:rsidR="00474416" w:rsidRPr="001963B8">
        <w:rPr>
          <w:rFonts w:ascii="Garamond" w:hAnsi="Garamond"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sidRPr="001963B8">
        <w:rPr>
          <w:rFonts w:ascii="Garamond" w:hAnsi="Garamond" w:cs="Times New Roman"/>
          <w:sz w:val="24"/>
          <w:szCs w:val="24"/>
          <w:lang w:val="en-US"/>
        </w:rPr>
        <w:fldChar w:fldCharType="separate"/>
      </w:r>
      <w:r w:rsidR="00B45307" w:rsidRPr="001963B8">
        <w:rPr>
          <w:rFonts w:ascii="Garamond" w:hAnsi="Garamond" w:cs="Times New Roman"/>
          <w:noProof/>
          <w:sz w:val="24"/>
          <w:szCs w:val="24"/>
          <w:lang w:val="en-US"/>
        </w:rPr>
        <w:t>(Ayer et al., 2014; Van Rossum &amp; Drake Jr, 1995)</w:t>
      </w:r>
      <w:r w:rsidR="00B45307" w:rsidRPr="001963B8">
        <w:rPr>
          <w:rFonts w:ascii="Garamond" w:hAnsi="Garamond" w:cs="Times New Roman"/>
          <w:sz w:val="24"/>
          <w:szCs w:val="24"/>
          <w:lang w:val="en-US"/>
        </w:rPr>
        <w:fldChar w:fldCharType="end"/>
      </w:r>
      <w:r w:rsidR="00C550EB" w:rsidRPr="001963B8">
        <w:rPr>
          <w:rFonts w:ascii="Garamond" w:hAnsi="Garamond" w:cs="Times New Roman"/>
          <w:sz w:val="24"/>
          <w:szCs w:val="24"/>
          <w:lang w:val="en-US"/>
        </w:rPr>
        <w:t>.</w:t>
      </w:r>
    </w:p>
    <w:p w14:paraId="33DBDD18" w14:textId="77777777" w:rsidR="00DC611E" w:rsidRPr="001963B8" w:rsidRDefault="00F364A6"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 xml:space="preserve">For downloading and pre-processing of geospatial data, the </w:t>
      </w:r>
      <w:proofErr w:type="spellStart"/>
      <w:r w:rsidRPr="001963B8">
        <w:rPr>
          <w:rFonts w:ascii="Garamond" w:hAnsi="Garamond" w:cs="Times New Roman"/>
          <w:sz w:val="24"/>
          <w:szCs w:val="24"/>
          <w:lang w:val="en-US"/>
        </w:rPr>
        <w:t>au</w:t>
      </w:r>
      <w:r w:rsidR="00DC611E" w:rsidRPr="001963B8">
        <w:rPr>
          <w:rFonts w:ascii="Garamond" w:hAnsi="Garamond" w:cs="Times New Roman"/>
          <w:sz w:val="24"/>
          <w:szCs w:val="24"/>
          <w:lang w:val="en-US"/>
        </w:rPr>
        <w:t>togis</w:t>
      </w:r>
      <w:proofErr w:type="spellEnd"/>
      <w:r w:rsidR="00DC611E" w:rsidRPr="001963B8">
        <w:rPr>
          <w:rFonts w:ascii="Garamond" w:hAnsi="Garamond" w:cs="Times New Roman"/>
          <w:sz w:val="24"/>
          <w:szCs w:val="24"/>
          <w:lang w:val="en-US"/>
        </w:rPr>
        <w:t xml:space="preserve"> tool is responsible</w:t>
      </w:r>
      <w:r w:rsidRPr="001963B8">
        <w:rPr>
          <w:rFonts w:ascii="Garamond" w:hAnsi="Garamond" w:cs="Times New Roman"/>
          <w:sz w:val="24"/>
          <w:szCs w:val="24"/>
          <w:lang w:val="en-US"/>
        </w:rPr>
        <w:t xml:space="preserve"> for taking coordinates or place name</w:t>
      </w:r>
      <w:r w:rsidR="0016066B" w:rsidRPr="001963B8">
        <w:rPr>
          <w:rFonts w:ascii="Garamond" w:hAnsi="Garamond" w:cs="Times New Roman"/>
          <w:sz w:val="24"/>
          <w:szCs w:val="24"/>
          <w:lang w:val="en-US"/>
        </w:rPr>
        <w:t>s of the study area—mostly embedded</w:t>
      </w:r>
      <w:r w:rsidRPr="001963B8">
        <w:rPr>
          <w:rFonts w:ascii="Garamond" w:hAnsi="Garamond" w:cs="Times New Roman"/>
          <w:sz w:val="24"/>
          <w:szCs w:val="24"/>
          <w:lang w:val="en-US"/>
        </w:rPr>
        <w:t xml:space="preserve"> in a csv file—, it geocodes the place names to coordinates or reverse-geocodes the coordinates to get the place names and then proceeds to use </w:t>
      </w:r>
      <w:proofErr w:type="spellStart"/>
      <w:r w:rsidRPr="001963B8">
        <w:rPr>
          <w:rFonts w:ascii="Garamond" w:hAnsi="Garamond" w:cs="Times New Roman"/>
          <w:sz w:val="24"/>
          <w:szCs w:val="24"/>
          <w:lang w:val="en-US"/>
        </w:rPr>
        <w:t>OSMnx</w:t>
      </w:r>
      <w:proofErr w:type="spellEnd"/>
      <w:r w:rsidRPr="001963B8">
        <w:rPr>
          <w:rFonts w:ascii="Garamond" w:hAnsi="Garamond" w:cs="Times New Roman"/>
          <w:sz w:val="24"/>
          <w:szCs w:val="24"/>
          <w:lang w:val="en-US"/>
        </w:rPr>
        <w:t xml:space="preserve"> to download and construct the street network graph of the specified areas. With the use of the </w:t>
      </w:r>
      <w:proofErr w:type="spellStart"/>
      <w:r w:rsidRPr="001963B8">
        <w:rPr>
          <w:rFonts w:ascii="Garamond" w:hAnsi="Garamond" w:cs="Times New Roman"/>
          <w:sz w:val="24"/>
          <w:szCs w:val="24"/>
          <w:lang w:val="en-US"/>
        </w:rPr>
        <w:t>Matplotlib</w:t>
      </w:r>
      <w:proofErr w:type="spellEnd"/>
      <w:r w:rsidRPr="001963B8">
        <w:rPr>
          <w:rFonts w:ascii="Garamond" w:hAnsi="Garamond" w:cs="Times New Roman"/>
          <w:sz w:val="24"/>
          <w:szCs w:val="24"/>
          <w:lang w:val="en-US"/>
        </w:rPr>
        <w:t xml:space="preserve"> tool, </w:t>
      </w:r>
      <w:proofErr w:type="spellStart"/>
      <w:r w:rsidRPr="001963B8">
        <w:rPr>
          <w:rFonts w:ascii="Garamond" w:hAnsi="Garamond" w:cs="Times New Roman"/>
          <w:sz w:val="24"/>
          <w:szCs w:val="24"/>
          <w:lang w:val="en-US"/>
        </w:rPr>
        <w:t>autogis</w:t>
      </w:r>
      <w:proofErr w:type="spellEnd"/>
      <w:r w:rsidRPr="001963B8">
        <w:rPr>
          <w:rFonts w:ascii="Garamond" w:hAnsi="Garamond" w:cs="Times New Roman"/>
          <w:sz w:val="24"/>
          <w:szCs w:val="24"/>
          <w:lang w:val="en-US"/>
        </w:rPr>
        <w:t xml:space="preserve"> is capable of both interactive and static plotting of </w:t>
      </w:r>
      <w:proofErr w:type="spellStart"/>
      <w:r w:rsidRPr="001963B8">
        <w:rPr>
          <w:rFonts w:ascii="Garamond" w:hAnsi="Garamond" w:cs="Times New Roman"/>
          <w:sz w:val="24"/>
          <w:szCs w:val="24"/>
          <w:lang w:val="en-US"/>
        </w:rPr>
        <w:t>geocoordinates</w:t>
      </w:r>
      <w:proofErr w:type="spellEnd"/>
      <w:r w:rsidRPr="001963B8">
        <w:rPr>
          <w:rFonts w:ascii="Garamond" w:hAnsi="Garamond" w:cs="Times New Roman"/>
          <w:sz w:val="24"/>
          <w:szCs w:val="24"/>
          <w:lang w:val="en-US"/>
        </w:rPr>
        <w:t xml:space="preserve"> in any</w:t>
      </w:r>
      <w:r w:rsidR="00DC611E" w:rsidRPr="001963B8">
        <w:rPr>
          <w:rFonts w:ascii="Garamond" w:hAnsi="Garamond" w:cs="Times New Roman"/>
          <w:sz w:val="24"/>
          <w:szCs w:val="24"/>
          <w:lang w:val="en-US"/>
        </w:rPr>
        <w:t xml:space="preserve"> CRS (Coordinate Referencing System). </w:t>
      </w:r>
      <w:proofErr w:type="spellStart"/>
      <w:r w:rsidR="00DC611E" w:rsidRPr="001963B8">
        <w:rPr>
          <w:rFonts w:ascii="Garamond" w:hAnsi="Garamond" w:cs="Times New Roman"/>
          <w:sz w:val="24"/>
          <w:szCs w:val="24"/>
          <w:lang w:val="en-US"/>
        </w:rPr>
        <w:t>OSMnx</w:t>
      </w:r>
      <w:proofErr w:type="spellEnd"/>
      <w:r w:rsidR="00DC611E" w:rsidRPr="001963B8">
        <w:rPr>
          <w:rFonts w:ascii="Garamond" w:hAnsi="Garamond" w:cs="Times New Roman"/>
          <w:sz w:val="24"/>
          <w:szCs w:val="24"/>
          <w:lang w:val="en-US"/>
        </w:rPr>
        <w:t xml:space="preserve"> uses the </w:t>
      </w:r>
      <w:proofErr w:type="spellStart"/>
      <w:r w:rsidR="00DC611E" w:rsidRPr="001963B8">
        <w:rPr>
          <w:rFonts w:ascii="Garamond" w:hAnsi="Garamond" w:cs="Times New Roman"/>
          <w:sz w:val="24"/>
          <w:szCs w:val="24"/>
          <w:lang w:val="en-US"/>
        </w:rPr>
        <w:t>NetworkX</w:t>
      </w:r>
      <w:proofErr w:type="spellEnd"/>
      <w:r w:rsidR="00DC611E" w:rsidRPr="001963B8">
        <w:rPr>
          <w:rFonts w:ascii="Garamond" w:hAnsi="Garamond" w:cs="Times New Roman"/>
          <w:sz w:val="24"/>
          <w:szCs w:val="24"/>
          <w:lang w:val="en-US"/>
        </w:rPr>
        <w:t xml:space="preserve"> tool to correct most of the anomalies that appear in representing geospatial data as a multigraph, it does </w:t>
      </w:r>
      <w:proofErr w:type="gramStart"/>
      <w:r w:rsidR="00DC611E" w:rsidRPr="001963B8">
        <w:rPr>
          <w:rFonts w:ascii="Garamond" w:hAnsi="Garamond" w:cs="Times New Roman"/>
          <w:sz w:val="24"/>
          <w:szCs w:val="24"/>
          <w:lang w:val="en-US"/>
        </w:rPr>
        <w:t>this corrections</w:t>
      </w:r>
      <w:proofErr w:type="gramEnd"/>
      <w:r w:rsidR="00DC611E" w:rsidRPr="001963B8">
        <w:rPr>
          <w:rFonts w:ascii="Garamond" w:hAnsi="Garamond" w:cs="Times New Roman"/>
          <w:sz w:val="24"/>
          <w:szCs w:val="24"/>
          <w:lang w:val="en-US"/>
        </w:rPr>
        <w:t xml:space="preserve"> by removing points</w:t>
      </w:r>
      <w:r w:rsidR="0016066B" w:rsidRPr="001963B8">
        <w:rPr>
          <w:rFonts w:ascii="Garamond" w:hAnsi="Garamond" w:cs="Times New Roman"/>
          <w:sz w:val="24"/>
          <w:szCs w:val="24"/>
          <w:lang w:val="en-US"/>
        </w:rPr>
        <w:t xml:space="preserve"> along curves that separates the street</w:t>
      </w:r>
      <w:r w:rsidR="00DC611E" w:rsidRPr="001963B8">
        <w:rPr>
          <w:rFonts w:ascii="Garamond" w:hAnsi="Garamond" w:cs="Times New Roman"/>
          <w:sz w:val="24"/>
          <w:szCs w:val="24"/>
          <w:lang w:val="en-US"/>
        </w:rPr>
        <w:t xml:space="preserve"> into multiple edges. All these are done under the hood and the process not visible to the third party user. Consequently, the output of all this work produces a graph-theoretic representation of the street network</w:t>
      </w:r>
      <w:r w:rsidR="0016066B" w:rsidRPr="001963B8">
        <w:rPr>
          <w:rFonts w:ascii="Garamond" w:hAnsi="Garamond" w:cs="Times New Roman"/>
          <w:sz w:val="24"/>
          <w:szCs w:val="24"/>
          <w:lang w:val="en-US"/>
        </w:rPr>
        <w:t xml:space="preserve"> of the study areas, that we</w:t>
      </w:r>
      <w:r w:rsidR="00DC611E" w:rsidRPr="001963B8">
        <w:rPr>
          <w:rFonts w:ascii="Garamond" w:hAnsi="Garamond" w:cs="Times New Roman"/>
          <w:sz w:val="24"/>
          <w:szCs w:val="24"/>
          <w:lang w:val="en-US"/>
        </w:rPr>
        <w:t xml:space="preserve"> derive meaningful insights from. All the processes</w:t>
      </w:r>
      <w:r w:rsidR="009174BD" w:rsidRPr="001963B8">
        <w:rPr>
          <w:rFonts w:ascii="Garamond" w:hAnsi="Garamond" w:cs="Times New Roman"/>
          <w:sz w:val="24"/>
          <w:szCs w:val="24"/>
          <w:lang w:val="en-US"/>
        </w:rPr>
        <w:t xml:space="preserve">, data, tools and processes are completely documented, </w:t>
      </w:r>
      <w:r w:rsidR="00DC611E" w:rsidRPr="001963B8">
        <w:rPr>
          <w:rFonts w:ascii="Garamond" w:hAnsi="Garamond" w:cs="Times New Roman"/>
          <w:sz w:val="24"/>
          <w:szCs w:val="24"/>
          <w:lang w:val="en-US"/>
        </w:rPr>
        <w:t xml:space="preserve">reproducible and open to the general public in the public repository </w:t>
      </w:r>
      <w:hyperlink r:id="rId9" w:history="1">
        <w:r w:rsidR="00DC611E" w:rsidRPr="001963B8">
          <w:rPr>
            <w:rStyle w:val="Hyperlink"/>
            <w:rFonts w:ascii="Garamond" w:hAnsi="Garamond" w:cs="Times New Roman"/>
            <w:sz w:val="24"/>
            <w:szCs w:val="24"/>
            <w:lang w:val="en-US"/>
          </w:rPr>
          <w:t>here</w:t>
        </w:r>
      </w:hyperlink>
      <w:r w:rsidR="00DC611E" w:rsidRPr="001963B8">
        <w:rPr>
          <w:rFonts w:ascii="Garamond" w:hAnsi="Garamond" w:cs="Times New Roman"/>
          <w:sz w:val="24"/>
          <w:szCs w:val="24"/>
          <w:lang w:val="en-US"/>
        </w:rPr>
        <w:t>.</w:t>
      </w:r>
    </w:p>
    <w:p w14:paraId="14BDB74A" w14:textId="77777777" w:rsidR="004D4D74" w:rsidRPr="001963B8" w:rsidRDefault="004D4D74" w:rsidP="000A01DE">
      <w:pPr>
        <w:spacing w:line="360" w:lineRule="auto"/>
        <w:rPr>
          <w:rFonts w:ascii="Garamond" w:hAnsi="Garamond" w:cs="Times New Roman"/>
          <w:b/>
          <w:sz w:val="24"/>
          <w:szCs w:val="24"/>
          <w:lang w:val="en-US"/>
        </w:rPr>
      </w:pPr>
    </w:p>
    <w:p w14:paraId="4D2D55FE" w14:textId="77777777" w:rsidR="004D4D74" w:rsidRPr="001963B8" w:rsidRDefault="004D4D74" w:rsidP="000A01DE">
      <w:pPr>
        <w:spacing w:line="360" w:lineRule="auto"/>
        <w:rPr>
          <w:rFonts w:ascii="Garamond" w:hAnsi="Garamond" w:cs="Times New Roman"/>
          <w:b/>
          <w:sz w:val="24"/>
          <w:szCs w:val="24"/>
          <w:lang w:val="en-US"/>
        </w:rPr>
      </w:pPr>
    </w:p>
    <w:p w14:paraId="5F48CF62" w14:textId="77777777" w:rsidR="004D4D74" w:rsidRPr="001963B8" w:rsidRDefault="004D4D74" w:rsidP="000A01DE">
      <w:pPr>
        <w:spacing w:line="360" w:lineRule="auto"/>
        <w:rPr>
          <w:rFonts w:ascii="Garamond" w:hAnsi="Garamond" w:cs="Times New Roman"/>
          <w:b/>
          <w:sz w:val="24"/>
          <w:szCs w:val="24"/>
          <w:lang w:val="en-US"/>
        </w:rPr>
      </w:pPr>
    </w:p>
    <w:p w14:paraId="0748C1D7" w14:textId="77777777" w:rsidR="00474416" w:rsidRPr="001963B8" w:rsidRDefault="00474416"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2.3 Measures of Network Topology and Geometry</w:t>
      </w:r>
    </w:p>
    <w:p w14:paraId="0D41036A" w14:textId="77777777" w:rsidR="00474416" w:rsidRPr="001963B8" w:rsidRDefault="00474416"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lastRenderedPageBreak/>
        <w:t xml:space="preserve">The morphological and </w:t>
      </w:r>
      <w:r w:rsidR="0016066B" w:rsidRPr="001963B8">
        <w:rPr>
          <w:rFonts w:ascii="Garamond" w:hAnsi="Garamond" w:cs="Times New Roman"/>
          <w:sz w:val="24"/>
          <w:szCs w:val="24"/>
          <w:lang w:val="en-US"/>
        </w:rPr>
        <w:t>design properties coupled with the</w:t>
      </w:r>
      <w:r w:rsidRPr="001963B8">
        <w:rPr>
          <w:rFonts w:ascii="Garamond" w:hAnsi="Garamond" w:cs="Times New Roman"/>
          <w:sz w:val="24"/>
          <w:szCs w:val="24"/>
          <w:lang w:val="en-US"/>
        </w:rPr>
        <w:t xml:space="preserve"> networks topology and its design have great effect on the functioning of the network and how efficient the network is in its performance. And since street net</w:t>
      </w:r>
      <w:r w:rsidR="00092BF7" w:rsidRPr="001963B8">
        <w:rPr>
          <w:rFonts w:ascii="Garamond" w:hAnsi="Garamond" w:cs="Times New Roman"/>
          <w:sz w:val="24"/>
          <w:szCs w:val="24"/>
          <w:lang w:val="en-US"/>
        </w:rPr>
        <w:t>works are the backbone of</w:t>
      </w:r>
      <w:r w:rsidRPr="001963B8">
        <w:rPr>
          <w:rFonts w:ascii="Garamond" w:hAnsi="Garamond" w:cs="Times New Roman"/>
          <w:sz w:val="24"/>
          <w:szCs w:val="24"/>
          <w:lang w:val="en-US"/>
        </w:rPr>
        <w:t xml:space="preserve"> things</w:t>
      </w:r>
      <w:r w:rsidR="00092BF7" w:rsidRPr="001963B8">
        <w:rPr>
          <w:rFonts w:ascii="Garamond" w:hAnsi="Garamond" w:cs="Times New Roman"/>
          <w:sz w:val="24"/>
          <w:szCs w:val="24"/>
          <w:lang w:val="en-US"/>
        </w:rPr>
        <w:t xml:space="preserve"> flowing</w:t>
      </w:r>
      <w:r w:rsidR="0016066B" w:rsidRPr="001963B8">
        <w:rPr>
          <w:rFonts w:ascii="Garamond" w:hAnsi="Garamond" w:cs="Times New Roman"/>
          <w:sz w:val="24"/>
          <w:szCs w:val="24"/>
          <w:lang w:val="en-US"/>
        </w:rPr>
        <w:t xml:space="preserve"> through</w:t>
      </w:r>
      <w:r w:rsidRPr="001963B8">
        <w:rPr>
          <w:rFonts w:ascii="Garamond" w:hAnsi="Garamond" w:cs="Times New Roman"/>
          <w:sz w:val="24"/>
          <w:szCs w:val="24"/>
          <w:lang w:val="en-US"/>
        </w:rPr>
        <w:t xml:space="preserve"> space, the entire urban infrastructure is affected if the street network is affected. It is therefore, necessary that the topological configuration</w:t>
      </w:r>
      <w:r w:rsidR="00092BF7" w:rsidRPr="001963B8">
        <w:rPr>
          <w:rFonts w:ascii="Garamond" w:hAnsi="Garamond" w:cs="Times New Roman"/>
          <w:sz w:val="24"/>
          <w:szCs w:val="24"/>
          <w:lang w:val="en-US"/>
        </w:rPr>
        <w:t>, connectedness,</w:t>
      </w:r>
      <w:r w:rsidRPr="001963B8">
        <w:rPr>
          <w:rFonts w:ascii="Garamond" w:hAnsi="Garamond" w:cs="Times New Roman"/>
          <w:sz w:val="24"/>
          <w:szCs w:val="24"/>
          <w:lang w:val="en-US"/>
        </w:rPr>
        <w:t xml:space="preserve"> robustness of the network</w:t>
      </w:r>
      <w:r w:rsidR="00092BF7" w:rsidRPr="001963B8">
        <w:rPr>
          <w:rFonts w:ascii="Garamond" w:hAnsi="Garamond" w:cs="Times New Roman"/>
          <w:sz w:val="24"/>
          <w:szCs w:val="24"/>
          <w:lang w:val="en-US"/>
        </w:rPr>
        <w:t>,</w:t>
      </w:r>
      <w:r w:rsidRPr="001963B8">
        <w:rPr>
          <w:rFonts w:ascii="Garamond" w:hAnsi="Garamond" w:cs="Times New Roman"/>
          <w:sz w:val="24"/>
          <w:szCs w:val="24"/>
          <w:lang w:val="en-US"/>
        </w:rPr>
        <w:t xml:space="preserve"> and its geometry—which is a concern of its design and placement in space—are measured and insights drawn from such measurements to guide the continuous development of </w:t>
      </w:r>
      <w:r w:rsidR="00244BAC" w:rsidRPr="001963B8">
        <w:rPr>
          <w:rFonts w:ascii="Garamond" w:hAnsi="Garamond" w:cs="Times New Roman"/>
          <w:sz w:val="24"/>
          <w:szCs w:val="24"/>
          <w:lang w:val="en-US"/>
        </w:rPr>
        <w:t>the entire urban infrastructure</w:t>
      </w:r>
      <w:r w:rsidRPr="001963B8">
        <w:rPr>
          <w:rFonts w:ascii="Garamond" w:hAnsi="Garamond" w:cs="Times New Roman"/>
          <w:sz w:val="24"/>
          <w:szCs w:val="24"/>
          <w:lang w:val="en-US"/>
        </w:rPr>
        <w:t xml:space="preserve"> </w:t>
      </w:r>
      <w:r w:rsidRPr="001963B8">
        <w:rPr>
          <w:rFonts w:ascii="Garamond" w:hAnsi="Garamond" w:cs="Times New Roman"/>
          <w:sz w:val="24"/>
          <w:szCs w:val="24"/>
          <w:lang w:val="en-US"/>
        </w:rPr>
        <w:fldChar w:fldCharType="begin" w:fldLock="1"/>
      </w:r>
      <w:r w:rsidR="00244BAC"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sidRPr="001963B8">
        <w:rPr>
          <w:rFonts w:ascii="Garamond" w:hAnsi="Garamond" w:cs="Times New Roman"/>
          <w:sz w:val="24"/>
          <w:szCs w:val="24"/>
          <w:lang w:val="en-US"/>
        </w:rPr>
        <w:fldChar w:fldCharType="separate"/>
      </w:r>
      <w:r w:rsidRPr="001963B8">
        <w:rPr>
          <w:rFonts w:ascii="Garamond" w:hAnsi="Garamond" w:cs="Times New Roman"/>
          <w:noProof/>
          <w:sz w:val="24"/>
          <w:szCs w:val="24"/>
          <w:lang w:val="en-US"/>
        </w:rPr>
        <w:t>(Boeing, 2018; Sharifi, 2019)</w:t>
      </w:r>
      <w:r w:rsidRPr="001963B8">
        <w:rPr>
          <w:rFonts w:ascii="Garamond" w:hAnsi="Garamond" w:cs="Times New Roman"/>
          <w:sz w:val="24"/>
          <w:szCs w:val="24"/>
          <w:lang w:val="en-US"/>
        </w:rPr>
        <w:fldChar w:fldCharType="end"/>
      </w:r>
      <w:r w:rsidR="00244BAC" w:rsidRPr="001963B8">
        <w:rPr>
          <w:rFonts w:ascii="Garamond" w:hAnsi="Garamond" w:cs="Times New Roman"/>
          <w:sz w:val="24"/>
          <w:szCs w:val="24"/>
          <w:lang w:val="en-US"/>
        </w:rPr>
        <w:t>.</w:t>
      </w:r>
    </w:p>
    <w:p w14:paraId="122CB6BA" w14:textId="77777777" w:rsidR="00474416" w:rsidRPr="001963B8" w:rsidRDefault="00474416"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From the literature, the ba</w:t>
      </w:r>
      <w:r w:rsidR="00244BAC" w:rsidRPr="001963B8">
        <w:rPr>
          <w:rFonts w:ascii="Garamond" w:hAnsi="Garamond" w:cs="Times New Roman"/>
          <w:sz w:val="24"/>
          <w:szCs w:val="24"/>
          <w:lang w:val="en-US"/>
        </w:rPr>
        <w:t>sic topological measures include the measures of density, connectedn</w:t>
      </w:r>
      <w:r w:rsidR="00092BF7" w:rsidRPr="001963B8">
        <w:rPr>
          <w:rFonts w:ascii="Garamond" w:hAnsi="Garamond" w:cs="Times New Roman"/>
          <w:sz w:val="24"/>
          <w:szCs w:val="24"/>
          <w:lang w:val="en-US"/>
        </w:rPr>
        <w:t>ess, length, degrees of nodes and</w:t>
      </w:r>
      <w:r w:rsidR="00244BAC" w:rsidRPr="001963B8">
        <w:rPr>
          <w:rFonts w:ascii="Garamond" w:hAnsi="Garamond" w:cs="Times New Roman"/>
          <w:sz w:val="24"/>
          <w:szCs w:val="24"/>
          <w:lang w:val="en-US"/>
        </w:rPr>
        <w:t xml:space="preserve"> edges in the graph-theoretic representation of the street network </w:t>
      </w:r>
      <w:r w:rsidR="00244BAC"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 Boeing, 2019c, 2020a)","plainTextFormattedCitation":"(Barthélemy, 2011; Boeing, 2019c, 2020a)","previouslyFormattedCitation":"(Barthélemy, 2011; Boeing, 2019c, 2020a)"},"properties":{"noteIndex":0},"schema":"https://github.com/citation-style-language/schema/raw/master/csl-citation.json"}</w:instrText>
      </w:r>
      <w:r w:rsidR="00244BAC"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(Barthélemy, 2011; Boeing, 2019c, 2020a)</w:t>
      </w:r>
      <w:r w:rsidR="00244BAC" w:rsidRPr="001963B8">
        <w:rPr>
          <w:rFonts w:ascii="Garamond" w:hAnsi="Garamond" w:cs="Times New Roman"/>
          <w:sz w:val="24"/>
          <w:szCs w:val="24"/>
          <w:lang w:val="en-US"/>
        </w:rPr>
        <w:fldChar w:fldCharType="end"/>
      </w:r>
      <w:r w:rsidR="00244BAC" w:rsidRPr="001963B8">
        <w:rPr>
          <w:rFonts w:ascii="Garamond" w:hAnsi="Garamond" w:cs="Times New Roman"/>
          <w:sz w:val="24"/>
          <w:szCs w:val="24"/>
          <w:lang w:val="en-US"/>
        </w:rPr>
        <w:t>.</w:t>
      </w:r>
      <w:r w:rsidR="00A701D4" w:rsidRPr="001963B8">
        <w:rPr>
          <w:rFonts w:ascii="Garamond" w:hAnsi="Garamond" w:cs="Times New Roman"/>
          <w:sz w:val="24"/>
          <w:szCs w:val="24"/>
          <w:lang w:val="en-US"/>
        </w:rPr>
        <w:t xml:space="preserve"> We measure for each network that we have, the total number of nodes and edges connecting those nodes to each other or themselves—in the case of self-loops. The average of the node degree is calculated and indicates the connectedness of the network, higher values </w:t>
      </w:r>
      <w:r w:rsidR="00AE4A4A" w:rsidRPr="001963B8">
        <w:rPr>
          <w:rFonts w:ascii="Garamond" w:hAnsi="Garamond" w:cs="Times New Roman"/>
          <w:sz w:val="24"/>
          <w:szCs w:val="24"/>
          <w:lang w:val="en-US"/>
        </w:rPr>
        <w:t xml:space="preserve">are indicative of a more connected graph with lots of options for turns </w:t>
      </w:r>
      <w:r w:rsidR="00AE4A4A" w:rsidRPr="001963B8">
        <w:rPr>
          <w:rFonts w:ascii="Garamond" w:hAnsi="Garamond" w:cs="Times New Roman"/>
          <w:sz w:val="24"/>
          <w:szCs w:val="24"/>
          <w:lang w:val="en-US"/>
        </w:rPr>
        <w:fldChar w:fldCharType="begin" w:fldLock="1"/>
      </w:r>
      <w:r w:rsidR="00AE4A4A" w:rsidRPr="001963B8">
        <w:rPr>
          <w:rFonts w:ascii="Garamond" w:hAnsi="Garamond"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sidRPr="001963B8">
        <w:rPr>
          <w:rFonts w:ascii="Garamond" w:hAnsi="Garamond" w:cs="Times New Roman"/>
          <w:sz w:val="24"/>
          <w:szCs w:val="24"/>
          <w:lang w:val="en-US"/>
        </w:rPr>
        <w:fldChar w:fldCharType="separate"/>
      </w:r>
      <w:r w:rsidR="00AE4A4A" w:rsidRPr="001963B8">
        <w:rPr>
          <w:rFonts w:ascii="Garamond" w:hAnsi="Garamond" w:cs="Times New Roman"/>
          <w:noProof/>
          <w:sz w:val="24"/>
          <w:szCs w:val="24"/>
          <w:lang w:val="en-US"/>
        </w:rPr>
        <w:t>(Yen et al., 2021)</w:t>
      </w:r>
      <w:r w:rsidR="00AE4A4A" w:rsidRPr="001963B8">
        <w:rPr>
          <w:rFonts w:ascii="Garamond" w:hAnsi="Garamond" w:cs="Times New Roman"/>
          <w:sz w:val="24"/>
          <w:szCs w:val="24"/>
          <w:lang w:val="en-US"/>
        </w:rPr>
        <w:fldChar w:fldCharType="end"/>
      </w:r>
      <w:r w:rsidR="00AE4A4A" w:rsidRPr="001963B8">
        <w:rPr>
          <w:rFonts w:ascii="Garamond" w:hAnsi="Garamond" w:cs="Times New Roman"/>
          <w:sz w:val="24"/>
          <w:szCs w:val="24"/>
          <w:lang w:val="en-US"/>
        </w:rPr>
        <w:t xml:space="preserve">. Optimal functioning of street networks hinges on the number and connectedness of nodes and edges, their capacity and how they are situated with respect to one another as </w:t>
      </w:r>
      <w:proofErr w:type="spellStart"/>
      <w:r w:rsidR="00AE4A4A" w:rsidRPr="001963B8">
        <w:rPr>
          <w:rFonts w:ascii="Garamond" w:hAnsi="Garamond" w:cs="Times New Roman"/>
          <w:sz w:val="24"/>
          <w:szCs w:val="24"/>
          <w:lang w:val="en-US"/>
        </w:rPr>
        <w:t>Sharifi</w:t>
      </w:r>
      <w:proofErr w:type="spellEnd"/>
      <w:r w:rsidR="00AE4A4A" w:rsidRPr="001963B8">
        <w:rPr>
          <w:rFonts w:ascii="Garamond" w:hAnsi="Garamond" w:cs="Times New Roman"/>
          <w:sz w:val="24"/>
          <w:szCs w:val="24"/>
          <w:lang w:val="en-US"/>
        </w:rPr>
        <w:t xml:space="preserve"> argues </w:t>
      </w:r>
      <w:r w:rsidR="00AE4A4A" w:rsidRPr="001963B8">
        <w:rPr>
          <w:rFonts w:ascii="Garamond" w:hAnsi="Garamond" w:cs="Times New Roman"/>
          <w:sz w:val="24"/>
          <w:szCs w:val="24"/>
          <w:lang w:val="en-US"/>
        </w:rPr>
        <w:fldChar w:fldCharType="begin" w:fldLock="1"/>
      </w:r>
      <w:r w:rsidR="0076597E"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E4A4A" w:rsidRPr="001963B8">
        <w:rPr>
          <w:rFonts w:ascii="Garamond" w:hAnsi="Garamond" w:cs="Times New Roman"/>
          <w:sz w:val="24"/>
          <w:szCs w:val="24"/>
          <w:lang w:val="en-US"/>
        </w:rPr>
        <w:fldChar w:fldCharType="separate"/>
      </w:r>
      <w:r w:rsidR="00AE4A4A" w:rsidRPr="001963B8">
        <w:rPr>
          <w:rFonts w:ascii="Garamond" w:hAnsi="Garamond" w:cs="Times New Roman"/>
          <w:noProof/>
          <w:sz w:val="24"/>
          <w:szCs w:val="24"/>
          <w:lang w:val="en-US"/>
        </w:rPr>
        <w:t>(Sharifi, 2019)</w:t>
      </w:r>
      <w:r w:rsidR="00AE4A4A" w:rsidRPr="001963B8">
        <w:rPr>
          <w:rFonts w:ascii="Garamond" w:hAnsi="Garamond" w:cs="Times New Roman"/>
          <w:sz w:val="24"/>
          <w:szCs w:val="24"/>
          <w:lang w:val="en-US"/>
        </w:rPr>
        <w:fldChar w:fldCharType="end"/>
      </w:r>
      <w:r w:rsidR="00AE4A4A" w:rsidRPr="001963B8">
        <w:rPr>
          <w:rFonts w:ascii="Garamond" w:hAnsi="Garamond" w:cs="Times New Roman"/>
          <w:sz w:val="24"/>
          <w:szCs w:val="24"/>
          <w:lang w:val="en-US"/>
        </w:rPr>
        <w:t>.</w:t>
      </w:r>
    </w:p>
    <w:p w14:paraId="586AC068" w14:textId="77777777" w:rsidR="00AE4A4A" w:rsidRPr="001963B8" w:rsidRDefault="00AE4A4A"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When talking about the topology of a network, centrality and connectivity are major intertwined measures that are important to knowing how the network functions.</w:t>
      </w:r>
      <w:r w:rsidR="0076597E" w:rsidRPr="001963B8">
        <w:rPr>
          <w:rFonts w:ascii="Garamond" w:hAnsi="Garamond"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(Boeing, 2017a)</w:t>
      </w:r>
      <w:r w:rsidR="0076597E" w:rsidRPr="001963B8">
        <w:rPr>
          <w:rFonts w:ascii="Garamond" w:hAnsi="Garamond" w:cs="Times New Roman"/>
          <w:sz w:val="24"/>
          <w:szCs w:val="24"/>
          <w:lang w:val="en-US"/>
        </w:rPr>
        <w:fldChar w:fldCharType="end"/>
      </w:r>
      <w:r w:rsidR="0076597E" w:rsidRPr="001963B8">
        <w:rPr>
          <w:rFonts w:ascii="Garamond" w:hAnsi="Garamond" w:cs="Times New Roman"/>
          <w:sz w:val="24"/>
          <w:szCs w:val="24"/>
          <w:lang w:val="en-US"/>
        </w:rPr>
        <w:t xml:space="preserve">. Therefore, the degree of centrality of a node is the number of nodes connected to it by edges. The more connected a node is to other nodes in the network, the higher its degree centrality in the network. Other measures of centrality include, </w:t>
      </w:r>
      <w:proofErr w:type="spellStart"/>
      <w:r w:rsidR="0076597E" w:rsidRPr="001963B8">
        <w:rPr>
          <w:rFonts w:ascii="Garamond" w:hAnsi="Garamond" w:cs="Times New Roman"/>
          <w:sz w:val="24"/>
          <w:szCs w:val="24"/>
          <w:lang w:val="en-US"/>
        </w:rPr>
        <w:t>betweeness</w:t>
      </w:r>
      <w:proofErr w:type="spellEnd"/>
      <w:r w:rsidR="0076597E" w:rsidRPr="001963B8">
        <w:rPr>
          <w:rFonts w:ascii="Garamond" w:hAnsi="Garamond" w:cs="Times New Roman"/>
          <w:sz w:val="24"/>
          <w:szCs w:val="24"/>
          <w:lang w:val="en-US"/>
        </w:rPr>
        <w:t xml:space="preserve"> centrality, closeness centrality, information centrality and straightness centrality </w:t>
      </w:r>
      <w:r w:rsidR="0076597E"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(Boeing, 2017a; Sharifi, 2019)</w:t>
      </w:r>
      <w:r w:rsidR="0076597E" w:rsidRPr="001963B8">
        <w:rPr>
          <w:rFonts w:ascii="Garamond" w:hAnsi="Garamond" w:cs="Times New Roman"/>
          <w:sz w:val="24"/>
          <w:szCs w:val="24"/>
          <w:lang w:val="en-US"/>
        </w:rPr>
        <w:fldChar w:fldCharType="end"/>
      </w:r>
      <w:r w:rsidR="0076597E" w:rsidRPr="001963B8">
        <w:rPr>
          <w:rFonts w:ascii="Garamond" w:hAnsi="Garamond" w:cs="Times New Roman"/>
          <w:sz w:val="24"/>
          <w:szCs w:val="24"/>
          <w:lang w:val="en-US"/>
        </w:rPr>
        <w:t>. The closeness centrality of a node is indicative of the time and distance required to reach other nodes in the network</w:t>
      </w:r>
      <w:r w:rsidR="00316EB3" w:rsidRPr="001963B8">
        <w:rPr>
          <w:rFonts w:ascii="Garamond" w:hAnsi="Garamond" w:cs="Times New Roman"/>
          <w:sz w:val="24"/>
          <w:szCs w:val="24"/>
          <w:lang w:val="en-US"/>
        </w:rPr>
        <w:t xml:space="preserve"> from this node</w:t>
      </w:r>
      <w:r w:rsidR="0076597E" w:rsidRPr="001963B8">
        <w:rPr>
          <w:rFonts w:ascii="Garamond" w:hAnsi="Garamond" w:cs="Times New Roman"/>
          <w:sz w:val="24"/>
          <w:szCs w:val="24"/>
          <w:lang w:val="en-US"/>
        </w:rPr>
        <w:t>. It is essential to consider closeness centrality when making decisions about location and accessibility of amenities</w:t>
      </w:r>
      <w:r w:rsidR="00316EB3" w:rsidRPr="001963B8">
        <w:rPr>
          <w:rFonts w:ascii="Garamond" w:hAnsi="Garamond" w:cs="Times New Roman"/>
          <w:sz w:val="24"/>
          <w:szCs w:val="24"/>
          <w:lang w:val="en-US"/>
        </w:rPr>
        <w:t xml:space="preserve"> and services</w:t>
      </w:r>
      <w:r w:rsidR="0076597E" w:rsidRPr="001963B8">
        <w:rPr>
          <w:rFonts w:ascii="Garamond" w:hAnsi="Garamond" w:cs="Times New Roman"/>
          <w:sz w:val="24"/>
          <w:szCs w:val="24"/>
          <w:lang w:val="en-US"/>
        </w:rPr>
        <w:t xml:space="preserve">. </w:t>
      </w:r>
      <w:proofErr w:type="spellStart"/>
      <w:r w:rsidR="0076597E" w:rsidRPr="001963B8">
        <w:rPr>
          <w:rFonts w:ascii="Garamond" w:hAnsi="Garamond" w:cs="Times New Roman"/>
          <w:sz w:val="24"/>
          <w:szCs w:val="24"/>
          <w:lang w:val="en-US"/>
        </w:rPr>
        <w:t>Betweeness</w:t>
      </w:r>
      <w:proofErr w:type="spellEnd"/>
      <w:r w:rsidR="0076597E" w:rsidRPr="001963B8">
        <w:rPr>
          <w:rFonts w:ascii="Garamond" w:hAnsi="Garamond" w:cs="Times New Roman"/>
          <w:sz w:val="24"/>
          <w:szCs w:val="24"/>
          <w:lang w:val="en-US"/>
        </w:rPr>
        <w:t xml:space="preserve"> centrality on the other hand, is an indication of how many shortest paths pass through a certain node. The higher the </w:t>
      </w:r>
      <w:proofErr w:type="spellStart"/>
      <w:r w:rsidR="0076597E" w:rsidRPr="001963B8">
        <w:rPr>
          <w:rFonts w:ascii="Garamond" w:hAnsi="Garamond" w:cs="Times New Roman"/>
          <w:sz w:val="24"/>
          <w:szCs w:val="24"/>
          <w:lang w:val="en-US"/>
        </w:rPr>
        <w:t>betweenness</w:t>
      </w:r>
      <w:proofErr w:type="spellEnd"/>
      <w:r w:rsidR="0076597E" w:rsidRPr="001963B8">
        <w:rPr>
          <w:rFonts w:ascii="Garamond" w:hAnsi="Garamond" w:cs="Times New Roman"/>
          <w:sz w:val="24"/>
          <w:szCs w:val="24"/>
          <w:lang w:val="en-US"/>
        </w:rPr>
        <w:t xml:space="preserve"> centrality of a node, the higher the number of shortest paths passing through it. An unevenly distributed </w:t>
      </w:r>
      <w:proofErr w:type="spellStart"/>
      <w:r w:rsidR="0076597E" w:rsidRPr="001963B8">
        <w:rPr>
          <w:rFonts w:ascii="Garamond" w:hAnsi="Garamond" w:cs="Times New Roman"/>
          <w:sz w:val="24"/>
          <w:szCs w:val="24"/>
          <w:lang w:val="en-US"/>
        </w:rPr>
        <w:t>betweenness</w:t>
      </w:r>
      <w:proofErr w:type="spellEnd"/>
      <w:r w:rsidR="0076597E" w:rsidRPr="001963B8">
        <w:rPr>
          <w:rFonts w:ascii="Garamond" w:hAnsi="Garamond" w:cs="Times New Roman"/>
          <w:sz w:val="24"/>
          <w:szCs w:val="24"/>
          <w:lang w:val="en-US"/>
        </w:rPr>
        <w:t xml:space="preserve"> centrality is indicative of a fragile network, one that when the node(s) with high </w:t>
      </w:r>
      <w:proofErr w:type="spellStart"/>
      <w:r w:rsidR="0076597E" w:rsidRPr="001963B8">
        <w:rPr>
          <w:rFonts w:ascii="Garamond" w:hAnsi="Garamond" w:cs="Times New Roman"/>
          <w:sz w:val="24"/>
          <w:szCs w:val="24"/>
          <w:lang w:val="en-US"/>
        </w:rPr>
        <w:t>betweenness</w:t>
      </w:r>
      <w:proofErr w:type="spellEnd"/>
      <w:r w:rsidR="0076597E" w:rsidRPr="001963B8">
        <w:rPr>
          <w:rFonts w:ascii="Garamond" w:hAnsi="Garamond" w:cs="Times New Roman"/>
          <w:sz w:val="24"/>
          <w:szCs w:val="24"/>
          <w:lang w:val="en-US"/>
        </w:rPr>
        <w:t xml:space="preserve"> centrality fai</w:t>
      </w:r>
      <w:r w:rsidR="00B720BE" w:rsidRPr="001963B8">
        <w:rPr>
          <w:rFonts w:ascii="Garamond" w:hAnsi="Garamond" w:cs="Times New Roman"/>
          <w:sz w:val="24"/>
          <w:szCs w:val="24"/>
          <w:lang w:val="en-US"/>
        </w:rPr>
        <w:t xml:space="preserve">l (or are removed), the network breaks and things come to </w:t>
      </w:r>
      <w:proofErr w:type="spellStart"/>
      <w:r w:rsidR="00B720BE" w:rsidRPr="001963B8">
        <w:rPr>
          <w:rFonts w:ascii="Garamond" w:hAnsi="Garamond" w:cs="Times New Roman"/>
          <w:sz w:val="24"/>
          <w:szCs w:val="24"/>
          <w:lang w:val="en-US"/>
        </w:rPr>
        <w:t>to</w:t>
      </w:r>
      <w:proofErr w:type="spellEnd"/>
      <w:r w:rsidR="00B720BE" w:rsidRPr="001963B8">
        <w:rPr>
          <w:rFonts w:ascii="Garamond" w:hAnsi="Garamond" w:cs="Times New Roman"/>
          <w:sz w:val="24"/>
          <w:szCs w:val="24"/>
          <w:lang w:val="en-US"/>
        </w:rPr>
        <w:t xml:space="preserve"> a halt in the system </w:t>
      </w:r>
      <w:r w:rsidR="00B720BE" w:rsidRPr="001963B8">
        <w:rPr>
          <w:rFonts w:ascii="Garamond" w:hAnsi="Garamond" w:cs="Times New Roman"/>
          <w:sz w:val="24"/>
          <w:szCs w:val="24"/>
          <w:lang w:val="en-US"/>
        </w:rPr>
        <w:fldChar w:fldCharType="begin" w:fldLock="1"/>
      </w:r>
      <w:r w:rsidR="006957AF"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sidRPr="001963B8">
        <w:rPr>
          <w:rFonts w:ascii="Garamond" w:hAnsi="Garamond" w:cs="Times New Roman"/>
          <w:sz w:val="24"/>
          <w:szCs w:val="24"/>
          <w:lang w:val="en-US"/>
        </w:rPr>
        <w:fldChar w:fldCharType="separate"/>
      </w:r>
      <w:r w:rsidR="00B720BE" w:rsidRPr="001963B8">
        <w:rPr>
          <w:rFonts w:ascii="Garamond" w:hAnsi="Garamond" w:cs="Times New Roman"/>
          <w:noProof/>
          <w:sz w:val="24"/>
          <w:szCs w:val="24"/>
          <w:lang w:val="en-US"/>
        </w:rPr>
        <w:t>(Boeing, 2020a; Sharifi, 2019)</w:t>
      </w:r>
      <w:r w:rsidR="00B720BE" w:rsidRPr="001963B8">
        <w:rPr>
          <w:rFonts w:ascii="Garamond" w:hAnsi="Garamond" w:cs="Times New Roman"/>
          <w:sz w:val="24"/>
          <w:szCs w:val="24"/>
          <w:lang w:val="en-US"/>
        </w:rPr>
        <w:fldChar w:fldCharType="end"/>
      </w:r>
      <w:r w:rsidR="00B720BE" w:rsidRPr="001963B8">
        <w:rPr>
          <w:rFonts w:ascii="Garamond" w:hAnsi="Garamond" w:cs="Times New Roman"/>
          <w:sz w:val="24"/>
          <w:szCs w:val="24"/>
          <w:lang w:val="en-US"/>
        </w:rPr>
        <w:t>.</w:t>
      </w:r>
    </w:p>
    <w:p w14:paraId="12643086" w14:textId="77777777" w:rsidR="00AD61BA" w:rsidRPr="001963B8" w:rsidRDefault="00092BF7"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lastRenderedPageBreak/>
        <w:t>Connectivity m</w:t>
      </w:r>
      <w:r w:rsidR="006957AF" w:rsidRPr="001963B8">
        <w:rPr>
          <w:rFonts w:ascii="Garamond" w:hAnsi="Garamond" w:cs="Times New Roman"/>
          <w:sz w:val="24"/>
          <w:szCs w:val="24"/>
          <w:lang w:val="en-US"/>
        </w:rPr>
        <w:t xml:space="preserve">easures are used to examine the functionality of the street network under normal and/or emergency situations </w:t>
      </w:r>
      <w:r w:rsidR="006957AF" w:rsidRPr="001963B8">
        <w:rPr>
          <w:rFonts w:ascii="Garamond" w:hAnsi="Garamond" w:cs="Times New Roman"/>
          <w:sz w:val="24"/>
          <w:szCs w:val="24"/>
          <w:lang w:val="en-US"/>
        </w:rPr>
        <w:fldChar w:fldCharType="begin" w:fldLock="1"/>
      </w:r>
      <w:r w:rsidR="006957AF"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sidRPr="001963B8">
        <w:rPr>
          <w:rFonts w:ascii="Garamond" w:hAnsi="Garamond" w:cs="Times New Roman"/>
          <w:sz w:val="24"/>
          <w:szCs w:val="24"/>
          <w:lang w:val="en-US"/>
        </w:rPr>
        <w:fldChar w:fldCharType="separate"/>
      </w:r>
      <w:r w:rsidR="006957AF" w:rsidRPr="001963B8">
        <w:rPr>
          <w:rFonts w:ascii="Garamond" w:hAnsi="Garamond" w:cs="Times New Roman"/>
          <w:noProof/>
          <w:sz w:val="24"/>
          <w:szCs w:val="24"/>
          <w:lang w:val="en-US"/>
        </w:rPr>
        <w:t>(Sharifi, 2019)</w:t>
      </w:r>
      <w:r w:rsidR="006957AF" w:rsidRPr="001963B8">
        <w:rPr>
          <w:rFonts w:ascii="Garamond" w:hAnsi="Garamond" w:cs="Times New Roman"/>
          <w:sz w:val="24"/>
          <w:szCs w:val="24"/>
          <w:lang w:val="en-US"/>
        </w:rPr>
        <w:fldChar w:fldCharType="end"/>
      </w:r>
      <w:r w:rsidR="006957AF" w:rsidRPr="001963B8">
        <w:rPr>
          <w:rFonts w:ascii="Garamond" w:hAnsi="Garamond" w:cs="Times New Roman"/>
          <w:sz w:val="24"/>
          <w:szCs w:val="24"/>
          <w:lang w:val="en-US"/>
        </w:rPr>
        <w:t>. The node connectivity of the network is indicative of how resilient the network is, especially concerning the minimum number of nodes to remove from the network to totally disconnect the network</w:t>
      </w:r>
      <w:r w:rsidR="006957AF"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(Boeing, 2017a)</w:t>
      </w:r>
      <w:r w:rsidR="006957AF" w:rsidRPr="001963B8">
        <w:rPr>
          <w:rFonts w:ascii="Garamond" w:hAnsi="Garamond" w:cs="Times New Roman"/>
          <w:sz w:val="24"/>
          <w:szCs w:val="24"/>
          <w:lang w:val="en-US"/>
        </w:rPr>
        <w:fldChar w:fldCharType="end"/>
      </w:r>
      <w:r w:rsidR="00B720BE" w:rsidRPr="001963B8">
        <w:rPr>
          <w:rFonts w:ascii="Garamond" w:hAnsi="Garamond" w:cs="Times New Roman"/>
          <w:sz w:val="24"/>
          <w:szCs w:val="24"/>
          <w:lang w:val="en-US"/>
        </w:rPr>
        <w:t xml:space="preserve"> </w:t>
      </w:r>
      <w:r w:rsidR="006957AF" w:rsidRPr="001963B8">
        <w:rPr>
          <w:rFonts w:ascii="Garamond" w:hAnsi="Garamond" w:cs="Times New Roman"/>
          <w:sz w:val="24"/>
          <w:szCs w:val="24"/>
          <w:lang w:val="en-US"/>
        </w:rPr>
        <w:t>and the same goes for the edge connectivity, it is the minimum number of edges to remove from the network to disconnect it and render it useless.</w:t>
      </w:r>
      <w:r w:rsidR="001E387A" w:rsidRPr="001963B8">
        <w:rPr>
          <w:rFonts w:ascii="Garamond" w:hAnsi="Garamond" w:cs="Times New Roman"/>
          <w:sz w:val="24"/>
          <w:szCs w:val="24"/>
          <w:lang w:val="en-US"/>
        </w:rPr>
        <w:t xml:space="preserve"> A well-connected street network is expected to facilitate smooth origin-destination flow, reduce travel distance, and improve accessibility to services, employment, and utilities. People often have a perception of certain trip length thresholds when making decisions to walk or bike </w:t>
      </w:r>
      <w:r w:rsidR="001E387A" w:rsidRPr="001963B8">
        <w:rPr>
          <w:rFonts w:ascii="Garamond" w:hAnsi="Garamond" w:cs="Times New Roman"/>
          <w:sz w:val="24"/>
          <w:szCs w:val="24"/>
          <w:lang w:val="en-US"/>
        </w:rPr>
        <w:fldChar w:fldCharType="begin" w:fldLock="1"/>
      </w:r>
      <w:r w:rsidR="00AD61BA"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sidRPr="001963B8">
        <w:rPr>
          <w:rFonts w:ascii="Garamond" w:hAnsi="Garamond" w:cs="Times New Roman"/>
          <w:sz w:val="24"/>
          <w:szCs w:val="24"/>
          <w:lang w:val="en-US"/>
        </w:rPr>
        <w:fldChar w:fldCharType="separate"/>
      </w:r>
      <w:r w:rsidR="001E387A" w:rsidRPr="001963B8">
        <w:rPr>
          <w:rFonts w:ascii="Garamond" w:hAnsi="Garamond" w:cs="Times New Roman"/>
          <w:noProof/>
          <w:sz w:val="24"/>
          <w:szCs w:val="24"/>
          <w:lang w:val="en-US"/>
        </w:rPr>
        <w:t>(Sharifi, 2019)</w:t>
      </w:r>
      <w:r w:rsidR="001E387A" w:rsidRPr="001963B8">
        <w:rPr>
          <w:rFonts w:ascii="Garamond" w:hAnsi="Garamond" w:cs="Times New Roman"/>
          <w:sz w:val="24"/>
          <w:szCs w:val="24"/>
          <w:lang w:val="en-US"/>
        </w:rPr>
        <w:fldChar w:fldCharType="end"/>
      </w:r>
      <w:r w:rsidR="001E387A" w:rsidRPr="001963B8">
        <w:rPr>
          <w:rFonts w:ascii="Garamond" w:hAnsi="Garamond" w:cs="Times New Roman"/>
          <w:sz w:val="24"/>
          <w:szCs w:val="24"/>
          <w:lang w:val="en-US"/>
        </w:rPr>
        <w:t xml:space="preserve">. Consequently, having a redundant </w:t>
      </w:r>
      <w:proofErr w:type="gramStart"/>
      <w:r w:rsidR="001E387A" w:rsidRPr="001963B8">
        <w:rPr>
          <w:rFonts w:ascii="Garamond" w:hAnsi="Garamond" w:cs="Times New Roman"/>
          <w:sz w:val="24"/>
          <w:szCs w:val="24"/>
          <w:lang w:val="en-US"/>
        </w:rPr>
        <w:t>connections</w:t>
      </w:r>
      <w:proofErr w:type="gramEnd"/>
      <w:r w:rsidR="001E387A" w:rsidRPr="001963B8">
        <w:rPr>
          <w:rFonts w:ascii="Garamond" w:hAnsi="Garamond" w:cs="Times New Roman"/>
          <w:sz w:val="24"/>
          <w:szCs w:val="24"/>
          <w:lang w:val="en-US"/>
        </w:rPr>
        <w:t xml:space="preserve"> are helpful to maintain the network state in the case of emergencies. Other measures of connectivity include intersection density</w:t>
      </w:r>
      <w:r w:rsidR="00AD61BA" w:rsidRPr="001963B8">
        <w:rPr>
          <w:rFonts w:ascii="Garamond" w:hAnsi="Garamond" w:cs="Times New Roman"/>
          <w:sz w:val="24"/>
          <w:szCs w:val="24"/>
          <w:lang w:val="en-US"/>
        </w:rPr>
        <w:t xml:space="preserve">—number of nodes per unit area, </w:t>
      </w:r>
      <w:r w:rsidR="001E387A" w:rsidRPr="001963B8">
        <w:rPr>
          <w:rFonts w:ascii="Garamond" w:hAnsi="Garamond" w:cs="Times New Roman"/>
          <w:sz w:val="24"/>
          <w:szCs w:val="24"/>
          <w:lang w:val="en-US"/>
        </w:rPr>
        <w:t>average distance between intersect</w:t>
      </w:r>
      <w:r w:rsidR="00AD61BA" w:rsidRPr="001963B8">
        <w:rPr>
          <w:rFonts w:ascii="Garamond" w:hAnsi="Garamond" w:cs="Times New Roman"/>
          <w:sz w:val="24"/>
          <w:szCs w:val="24"/>
          <w:lang w:val="en-US"/>
        </w:rPr>
        <w:t xml:space="preserve">ions and characteristic path lengths. It is to be noted that, street pattern has a significant bearing on how connected the network is </w:t>
      </w:r>
      <w:r w:rsidR="00AD61BA" w:rsidRPr="001963B8">
        <w:rPr>
          <w:rFonts w:ascii="Garamond" w:hAnsi="Garamond" w:cs="Times New Roman"/>
          <w:sz w:val="24"/>
          <w:szCs w:val="24"/>
          <w:lang w:val="en-US"/>
        </w:rPr>
        <w:fldChar w:fldCharType="begin" w:fldLock="1"/>
      </w:r>
      <w:r w:rsidR="006D53D9"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D61BA" w:rsidRPr="001963B8">
        <w:rPr>
          <w:rFonts w:ascii="Garamond" w:hAnsi="Garamond" w:cs="Times New Roman"/>
          <w:sz w:val="24"/>
          <w:szCs w:val="24"/>
          <w:lang w:val="en-US"/>
        </w:rPr>
        <w:fldChar w:fldCharType="separate"/>
      </w:r>
      <w:r w:rsidR="00AD61BA" w:rsidRPr="001963B8">
        <w:rPr>
          <w:rFonts w:ascii="Garamond" w:hAnsi="Garamond" w:cs="Times New Roman"/>
          <w:noProof/>
          <w:sz w:val="24"/>
          <w:szCs w:val="24"/>
          <w:lang w:val="en-US"/>
        </w:rPr>
        <w:t>(Sharifi, 2019)</w:t>
      </w:r>
      <w:r w:rsidR="00AD61BA" w:rsidRPr="001963B8">
        <w:rPr>
          <w:rFonts w:ascii="Garamond" w:hAnsi="Garamond" w:cs="Times New Roman"/>
          <w:sz w:val="24"/>
          <w:szCs w:val="24"/>
          <w:lang w:val="en-US"/>
        </w:rPr>
        <w:fldChar w:fldCharType="end"/>
      </w:r>
      <w:r w:rsidR="00AD61BA" w:rsidRPr="001963B8">
        <w:rPr>
          <w:rFonts w:ascii="Garamond" w:hAnsi="Garamond" w:cs="Times New Roman"/>
          <w:sz w:val="24"/>
          <w:szCs w:val="24"/>
          <w:lang w:val="en-US"/>
        </w:rPr>
        <w:t>.</w:t>
      </w:r>
    </w:p>
    <w:p w14:paraId="28A636E2" w14:textId="77777777" w:rsidR="00540744" w:rsidRPr="001963B8" w:rsidRDefault="00540744"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Othe</w:t>
      </w:r>
      <w:r w:rsidR="00316EB3" w:rsidRPr="001963B8">
        <w:rPr>
          <w:rFonts w:ascii="Garamond" w:hAnsi="Garamond" w:cs="Times New Roman"/>
          <w:sz w:val="24"/>
          <w:szCs w:val="24"/>
          <w:lang w:val="en-US"/>
        </w:rPr>
        <w:t xml:space="preserve">r </w:t>
      </w:r>
      <w:proofErr w:type="spellStart"/>
      <w:r w:rsidR="00316EB3" w:rsidRPr="001963B8">
        <w:rPr>
          <w:rFonts w:ascii="Garamond" w:hAnsi="Garamond" w:cs="Times New Roman"/>
          <w:sz w:val="24"/>
          <w:szCs w:val="24"/>
          <w:lang w:val="en-US"/>
        </w:rPr>
        <w:t>impotant</w:t>
      </w:r>
      <w:proofErr w:type="spellEnd"/>
      <w:r w:rsidR="00316EB3" w:rsidRPr="001963B8">
        <w:rPr>
          <w:rFonts w:ascii="Garamond" w:hAnsi="Garamond" w:cs="Times New Roman"/>
          <w:sz w:val="24"/>
          <w:szCs w:val="24"/>
          <w:lang w:val="en-US"/>
        </w:rPr>
        <w:t xml:space="preserve"> topological and geometric measures extracted from </w:t>
      </w:r>
      <w:proofErr w:type="spellStart"/>
      <w:r w:rsidR="00316EB3" w:rsidRPr="001963B8">
        <w:rPr>
          <w:rFonts w:ascii="Garamond" w:hAnsi="Garamond" w:cs="Times New Roman"/>
          <w:sz w:val="24"/>
          <w:szCs w:val="24"/>
          <w:lang w:val="en-US"/>
        </w:rPr>
        <w:t>OSMnx</w:t>
      </w:r>
      <w:proofErr w:type="spellEnd"/>
      <w:r w:rsidR="00316EB3" w:rsidRPr="001963B8">
        <w:rPr>
          <w:rFonts w:ascii="Garamond" w:hAnsi="Garamond" w:cs="Times New Roman"/>
          <w:sz w:val="24"/>
          <w:szCs w:val="24"/>
          <w:lang w:val="en-US"/>
        </w:rPr>
        <w:t xml:space="preserve"> using the </w:t>
      </w:r>
      <w:proofErr w:type="spellStart"/>
      <w:r w:rsidR="00316EB3" w:rsidRPr="001963B8">
        <w:rPr>
          <w:rFonts w:ascii="Garamond" w:hAnsi="Garamond" w:cs="Times New Roman"/>
          <w:sz w:val="24"/>
          <w:szCs w:val="24"/>
          <w:lang w:val="en-US"/>
        </w:rPr>
        <w:t>autogis</w:t>
      </w:r>
      <w:proofErr w:type="spellEnd"/>
      <w:r w:rsidR="00316EB3" w:rsidRPr="001963B8">
        <w:rPr>
          <w:rFonts w:ascii="Garamond" w:hAnsi="Garamond" w:cs="Times New Roman"/>
          <w:sz w:val="24"/>
          <w:szCs w:val="24"/>
          <w:lang w:val="en-US"/>
        </w:rPr>
        <w:t xml:space="preserve"> tool is presented is summarized in Table 1, which is adapted from Boeing and </w:t>
      </w:r>
      <w:proofErr w:type="spellStart"/>
      <w:r w:rsidR="00316EB3" w:rsidRPr="001963B8">
        <w:rPr>
          <w:rFonts w:ascii="Garamond" w:hAnsi="Garamond" w:cs="Times New Roman"/>
          <w:sz w:val="24"/>
          <w:szCs w:val="24"/>
          <w:lang w:val="en-US"/>
        </w:rPr>
        <w:t>Dumedah</w:t>
      </w:r>
      <w:proofErr w:type="spellEnd"/>
      <w:r w:rsidR="00316EB3" w:rsidRPr="001963B8">
        <w:rPr>
          <w:rFonts w:ascii="Garamond" w:hAnsi="Garamond" w:cs="Times New Roman"/>
          <w:sz w:val="24"/>
          <w:szCs w:val="24"/>
          <w:lang w:val="en-US"/>
        </w:rPr>
        <w:t xml:space="preserve"> &amp; </w:t>
      </w:r>
      <w:proofErr w:type="spellStart"/>
      <w:r w:rsidR="00316EB3" w:rsidRPr="001963B8">
        <w:rPr>
          <w:rFonts w:ascii="Garamond" w:hAnsi="Garamond" w:cs="Times New Roman"/>
          <w:sz w:val="24"/>
          <w:szCs w:val="24"/>
          <w:lang w:val="en-US"/>
        </w:rPr>
        <w:t>Garsonu</w:t>
      </w:r>
      <w:proofErr w:type="spellEnd"/>
      <w:r w:rsidR="00316EB3" w:rsidRPr="001963B8">
        <w:rPr>
          <w:rFonts w:ascii="Garamond" w:hAnsi="Garamond" w:cs="Times New Roman"/>
          <w:sz w:val="24"/>
          <w:szCs w:val="24"/>
          <w:lang w:val="en-US"/>
        </w:rPr>
        <w:t xml:space="preserve"> </w:t>
      </w:r>
      <w:r w:rsidR="00316EB3" w:rsidRPr="001963B8">
        <w:rPr>
          <w:rFonts w:ascii="Garamond" w:hAnsi="Garamond" w:cs="Times New Roman"/>
          <w:sz w:val="24"/>
          <w:szCs w:val="24"/>
          <w:lang w:val="en-US"/>
        </w:rPr>
        <w:fldChar w:fldCharType="begin" w:fldLock="1"/>
      </w:r>
      <w:r w:rsidR="001111B6" w:rsidRPr="001963B8">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2021b)","plainTextFormattedCitation":"(Boeing, 2017a; Dumedah &amp; Garsonu, 2021b)","previouslyFormattedCitation":"(Boeing, 2017a; Dumedah &amp; Garsonu, 2021b)"},"properties":{"noteIndex":0},"schema":"https://github.com/citation-style-language/schema/raw/master/csl-citation.json"}</w:instrText>
      </w:r>
      <w:r w:rsidR="00316EB3" w:rsidRPr="001963B8">
        <w:rPr>
          <w:rFonts w:ascii="Garamond" w:hAnsi="Garamond" w:cs="Times New Roman"/>
          <w:sz w:val="24"/>
          <w:szCs w:val="24"/>
          <w:lang w:val="en-US"/>
        </w:rPr>
        <w:fldChar w:fldCharType="separate"/>
      </w:r>
      <w:r w:rsidR="00674F61" w:rsidRPr="001963B8">
        <w:rPr>
          <w:rFonts w:ascii="Garamond" w:hAnsi="Garamond" w:cs="Times New Roman"/>
          <w:noProof/>
          <w:sz w:val="24"/>
          <w:szCs w:val="24"/>
          <w:lang w:val="en-US"/>
        </w:rPr>
        <w:t>(Boeing, 2017a; Dumedah &amp; Garsonu, 2021b)</w:t>
      </w:r>
      <w:r w:rsidR="00316EB3" w:rsidRPr="001963B8">
        <w:rPr>
          <w:rFonts w:ascii="Garamond" w:hAnsi="Garamond" w:cs="Times New Roman"/>
          <w:sz w:val="24"/>
          <w:szCs w:val="24"/>
          <w:lang w:val="en-US"/>
        </w:rPr>
        <w:fldChar w:fldCharType="end"/>
      </w:r>
      <w:r w:rsidR="00316EB3" w:rsidRPr="001963B8">
        <w:rPr>
          <w:rFonts w:ascii="Garamond" w:hAnsi="Garamond" w:cs="Times New Roman"/>
          <w:sz w:val="24"/>
          <w:szCs w:val="24"/>
          <w:lang w:val="en-US"/>
        </w:rPr>
        <w:t xml:space="preserve">. Emphases is placed on network </w:t>
      </w:r>
      <w:proofErr w:type="spellStart"/>
      <w:r w:rsidR="00316EB3" w:rsidRPr="001963B8">
        <w:rPr>
          <w:rFonts w:ascii="Garamond" w:hAnsi="Garamond" w:cs="Times New Roman"/>
          <w:sz w:val="24"/>
          <w:szCs w:val="24"/>
          <w:lang w:val="en-US"/>
        </w:rPr>
        <w:t>topogical</w:t>
      </w:r>
      <w:proofErr w:type="spellEnd"/>
      <w:r w:rsidR="00316EB3" w:rsidRPr="001963B8">
        <w:rPr>
          <w:rFonts w:ascii="Garamond" w:hAnsi="Garamond" w:cs="Times New Roman"/>
          <w:sz w:val="24"/>
          <w:szCs w:val="24"/>
          <w:lang w:val="en-US"/>
        </w:rPr>
        <w:t xml:space="preserve"> measures like clustering, which measures how strongly connected a network is. Consequently, the averages of nodes and edge degrees, connectivity indices, intersection densities, PageRank and centrality and measure of street design intricacies like network patterns, area of network, block sizes are taken into consideration in the analyses because of how important they are to understanding the street network in all of its totality </w:t>
      </w:r>
      <w:r w:rsidR="00316EB3" w:rsidRPr="001963B8">
        <w:rPr>
          <w:rFonts w:ascii="Garamond" w:hAnsi="Garamond" w:cs="Times New Roman"/>
          <w:sz w:val="24"/>
          <w:szCs w:val="24"/>
          <w:lang w:val="en-US"/>
        </w:rPr>
        <w:fldChar w:fldCharType="begin" w:fldLock="1"/>
      </w:r>
      <w:r w:rsidR="00674F61" w:rsidRPr="001963B8">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316EB3" w:rsidRPr="001963B8">
        <w:rPr>
          <w:rFonts w:ascii="Garamond" w:hAnsi="Garamond" w:cs="Times New Roman"/>
          <w:sz w:val="24"/>
          <w:szCs w:val="24"/>
          <w:lang w:val="en-US"/>
        </w:rPr>
        <w:fldChar w:fldCharType="separate"/>
      </w:r>
      <w:r w:rsidR="00316EB3" w:rsidRPr="001963B8">
        <w:rPr>
          <w:rFonts w:ascii="Garamond" w:hAnsi="Garamond" w:cs="Times New Roman"/>
          <w:noProof/>
          <w:sz w:val="24"/>
          <w:szCs w:val="24"/>
          <w:lang w:val="en-US"/>
        </w:rPr>
        <w:t>(Sharifi, 2019)</w:t>
      </w:r>
      <w:r w:rsidR="00316EB3" w:rsidRPr="001963B8">
        <w:rPr>
          <w:rFonts w:ascii="Garamond" w:hAnsi="Garamond" w:cs="Times New Roman"/>
          <w:sz w:val="24"/>
          <w:szCs w:val="24"/>
          <w:lang w:val="en-US"/>
        </w:rPr>
        <w:fldChar w:fldCharType="end"/>
      </w:r>
      <w:r w:rsidR="00316EB3" w:rsidRPr="001963B8">
        <w:rPr>
          <w:rFonts w:ascii="Garamond" w:hAnsi="Garamond" w:cs="Times New Roman"/>
          <w:sz w:val="24"/>
          <w:szCs w:val="24"/>
          <w:lang w:val="en-US"/>
        </w:rPr>
        <w:t>. It is to be noted that the all metrics and measures are extracted from a prima</w:t>
      </w:r>
      <w:r w:rsidR="007C1C6E" w:rsidRPr="001963B8">
        <w:rPr>
          <w:rFonts w:ascii="Garamond" w:hAnsi="Garamond" w:cs="Times New Roman"/>
          <w:sz w:val="24"/>
          <w:szCs w:val="24"/>
          <w:lang w:val="en-US"/>
        </w:rPr>
        <w:t>l graph theoretic model of the street network in the selected study areas.</w:t>
      </w:r>
    </w:p>
    <w:tbl>
      <w:tblPr>
        <w:tblStyle w:val="TableGrid"/>
        <w:tblW w:w="9166" w:type="dxa"/>
        <w:tblLook w:val="04A0" w:firstRow="1" w:lastRow="0" w:firstColumn="1" w:lastColumn="0" w:noHBand="0" w:noVBand="1"/>
      </w:tblPr>
      <w:tblGrid>
        <w:gridCol w:w="4583"/>
        <w:gridCol w:w="4583"/>
      </w:tblGrid>
      <w:tr w:rsidR="007C1C6E" w:rsidRPr="001963B8" w14:paraId="6E3240EF" w14:textId="77777777" w:rsidTr="007C1C6E">
        <w:trPr>
          <w:trHeight w:val="375"/>
        </w:trPr>
        <w:tc>
          <w:tcPr>
            <w:tcW w:w="4583" w:type="dxa"/>
          </w:tcPr>
          <w:p w14:paraId="0B944A68" w14:textId="77777777" w:rsidR="007C1C6E" w:rsidRPr="001963B8" w:rsidRDefault="007C1C6E"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Metrics and Measures</w:t>
            </w:r>
          </w:p>
        </w:tc>
        <w:tc>
          <w:tcPr>
            <w:tcW w:w="4583" w:type="dxa"/>
          </w:tcPr>
          <w:p w14:paraId="52F72423" w14:textId="77777777" w:rsidR="007C1C6E" w:rsidRPr="001963B8" w:rsidRDefault="007C1C6E" w:rsidP="000A01DE">
            <w:pPr>
              <w:spacing w:line="360" w:lineRule="auto"/>
              <w:rPr>
                <w:rFonts w:ascii="Garamond" w:hAnsi="Garamond" w:cs="Times New Roman"/>
                <w:b/>
                <w:sz w:val="24"/>
                <w:szCs w:val="24"/>
                <w:lang w:val="en-US"/>
              </w:rPr>
            </w:pPr>
            <w:r w:rsidRPr="001963B8">
              <w:rPr>
                <w:rFonts w:ascii="Garamond" w:hAnsi="Garamond" w:cs="Times New Roman"/>
                <w:b/>
                <w:sz w:val="24"/>
                <w:szCs w:val="24"/>
                <w:lang w:val="en-US"/>
              </w:rPr>
              <w:t>Description</w:t>
            </w:r>
          </w:p>
        </w:tc>
      </w:tr>
      <w:tr w:rsidR="007C1C6E" w:rsidRPr="001963B8" w14:paraId="121C0145" w14:textId="77777777" w:rsidTr="007C1C6E">
        <w:trPr>
          <w:trHeight w:val="375"/>
        </w:trPr>
        <w:tc>
          <w:tcPr>
            <w:tcW w:w="4583" w:type="dxa"/>
          </w:tcPr>
          <w:p w14:paraId="18F1F215"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Area</w:t>
            </w:r>
          </w:p>
        </w:tc>
        <w:tc>
          <w:tcPr>
            <w:tcW w:w="4583" w:type="dxa"/>
          </w:tcPr>
          <w:p w14:paraId="14E0E0C7" w14:textId="77777777" w:rsidR="007C1C6E" w:rsidRPr="001963B8" w:rsidRDefault="00674F61"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Total area that the network covers</w:t>
            </w:r>
          </w:p>
        </w:tc>
      </w:tr>
      <w:tr w:rsidR="007C1C6E" w:rsidRPr="001963B8" w14:paraId="54009ADD" w14:textId="77777777" w:rsidTr="007C1C6E">
        <w:trPr>
          <w:trHeight w:val="375"/>
        </w:trPr>
        <w:tc>
          <w:tcPr>
            <w:tcW w:w="4583" w:type="dxa"/>
          </w:tcPr>
          <w:p w14:paraId="576978C6"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n – number of nodes</w:t>
            </w:r>
          </w:p>
        </w:tc>
        <w:tc>
          <w:tcPr>
            <w:tcW w:w="4583" w:type="dxa"/>
          </w:tcPr>
          <w:p w14:paraId="044B336D"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Number of nodes in network</w:t>
            </w:r>
          </w:p>
        </w:tc>
      </w:tr>
      <w:tr w:rsidR="007C1C6E" w:rsidRPr="001963B8" w14:paraId="6955012B" w14:textId="77777777" w:rsidTr="007C1C6E">
        <w:trPr>
          <w:trHeight w:val="375"/>
        </w:trPr>
        <w:tc>
          <w:tcPr>
            <w:tcW w:w="4583" w:type="dxa"/>
          </w:tcPr>
          <w:p w14:paraId="3641E7F4"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m – number of edges</w:t>
            </w:r>
          </w:p>
        </w:tc>
        <w:tc>
          <w:tcPr>
            <w:tcW w:w="4583" w:type="dxa"/>
          </w:tcPr>
          <w:p w14:paraId="196C430D"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Number of edges in network</w:t>
            </w:r>
          </w:p>
        </w:tc>
      </w:tr>
      <w:tr w:rsidR="007C1C6E" w:rsidRPr="001963B8" w14:paraId="0E7BA07F" w14:textId="77777777" w:rsidTr="007C1C6E">
        <w:trPr>
          <w:trHeight w:val="375"/>
        </w:trPr>
        <w:tc>
          <w:tcPr>
            <w:tcW w:w="4583" w:type="dxa"/>
          </w:tcPr>
          <w:p w14:paraId="7D1AB857"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Proportion and count of streets per node</w:t>
            </w:r>
          </w:p>
        </w:tc>
        <w:tc>
          <w:tcPr>
            <w:tcW w:w="4583" w:type="dxa"/>
          </w:tcPr>
          <w:p w14:paraId="051EED20"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Number of streets incident to each node</w:t>
            </w:r>
            <w:r w:rsidR="0002761C" w:rsidRPr="001963B8">
              <w:rPr>
                <w:rFonts w:ascii="Garamond" w:hAnsi="Garamond" w:cs="Times New Roman"/>
                <w:sz w:val="24"/>
                <w:szCs w:val="24"/>
                <w:lang w:val="en-US"/>
              </w:rPr>
              <w:t xml:space="preserve"> and the ratio of edges to each node</w:t>
            </w:r>
          </w:p>
        </w:tc>
      </w:tr>
      <w:tr w:rsidR="007C1C6E" w:rsidRPr="001963B8" w14:paraId="343C9AD2" w14:textId="77777777" w:rsidTr="007C1C6E">
        <w:trPr>
          <w:trHeight w:val="375"/>
        </w:trPr>
        <w:tc>
          <w:tcPr>
            <w:tcW w:w="4583" w:type="dxa"/>
          </w:tcPr>
          <w:p w14:paraId="37C8E0A2"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Street length</w:t>
            </w:r>
          </w:p>
        </w:tc>
        <w:tc>
          <w:tcPr>
            <w:tcW w:w="4583" w:type="dxa"/>
          </w:tcPr>
          <w:p w14:paraId="305E7F0B"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length of edges in the</w:t>
            </w:r>
            <w:r w:rsidR="00674F61" w:rsidRPr="001963B8">
              <w:rPr>
                <w:rFonts w:ascii="Garamond" w:hAnsi="Garamond" w:cs="Times New Roman"/>
                <w:sz w:val="24"/>
                <w:szCs w:val="24"/>
                <w:lang w:val="en-US"/>
              </w:rPr>
              <w:t xml:space="preserve"> network, which is a proxy for</w:t>
            </w:r>
            <w:r w:rsidRPr="001963B8">
              <w:rPr>
                <w:rFonts w:ascii="Garamond" w:hAnsi="Garamond" w:cs="Times New Roman"/>
                <w:sz w:val="24"/>
                <w:szCs w:val="24"/>
                <w:lang w:val="en-US"/>
              </w:rPr>
              <w:t xml:space="preserve"> block size</w:t>
            </w:r>
            <w:r w:rsidR="00674F61" w:rsidRPr="001963B8">
              <w:rPr>
                <w:rFonts w:ascii="Garamond" w:hAnsi="Garamond" w:cs="Times New Roman"/>
                <w:sz w:val="24"/>
                <w:szCs w:val="24"/>
                <w:lang w:val="en-US"/>
              </w:rPr>
              <w:t>s</w:t>
            </w:r>
          </w:p>
        </w:tc>
      </w:tr>
      <w:tr w:rsidR="00232DB4" w:rsidRPr="001963B8" w14:paraId="18101416" w14:textId="77777777" w:rsidTr="007C1C6E">
        <w:trPr>
          <w:trHeight w:val="375"/>
        </w:trPr>
        <w:tc>
          <w:tcPr>
            <w:tcW w:w="4583" w:type="dxa"/>
          </w:tcPr>
          <w:p w14:paraId="140C2B41" w14:textId="77777777" w:rsidR="00232DB4" w:rsidRPr="001963B8" w:rsidRDefault="00232DB4"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Intersection density</w:t>
            </w:r>
          </w:p>
        </w:tc>
        <w:tc>
          <w:tcPr>
            <w:tcW w:w="4583" w:type="dxa"/>
          </w:tcPr>
          <w:p w14:paraId="31E42299" w14:textId="77777777" w:rsidR="00232DB4" w:rsidRPr="001963B8" w:rsidRDefault="00232DB4"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Ratio of number of intersections to the total area of the network</w:t>
            </w:r>
          </w:p>
        </w:tc>
      </w:tr>
      <w:tr w:rsidR="007C1C6E" w:rsidRPr="001963B8" w14:paraId="398E7E9E" w14:textId="77777777" w:rsidTr="007C1C6E">
        <w:trPr>
          <w:trHeight w:val="375"/>
        </w:trPr>
        <w:tc>
          <w:tcPr>
            <w:tcW w:w="4583" w:type="dxa"/>
          </w:tcPr>
          <w:p w14:paraId="3BDF54ED" w14:textId="77777777" w:rsidR="007C1C6E" w:rsidRPr="001963B8" w:rsidRDefault="007C1C6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lastRenderedPageBreak/>
              <w:t>Node</w:t>
            </w:r>
            <w:r w:rsidR="0002761C" w:rsidRPr="001963B8">
              <w:rPr>
                <w:rFonts w:ascii="Garamond" w:hAnsi="Garamond" w:cs="Times New Roman"/>
                <w:sz w:val="24"/>
                <w:szCs w:val="24"/>
                <w:lang w:val="en-US"/>
              </w:rPr>
              <w:t>/Edge densities</w:t>
            </w:r>
          </w:p>
        </w:tc>
        <w:tc>
          <w:tcPr>
            <w:tcW w:w="4583" w:type="dxa"/>
          </w:tcPr>
          <w:p w14:paraId="01C9E623"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Ratio of total counts of nodes/edges to area of graph, which is indicative of whether the network is fine grained or coarse grained</w:t>
            </w:r>
          </w:p>
        </w:tc>
      </w:tr>
      <w:tr w:rsidR="007C1C6E" w:rsidRPr="001963B8" w14:paraId="7CAEE898" w14:textId="77777777" w:rsidTr="007C1C6E">
        <w:trPr>
          <w:trHeight w:val="375"/>
        </w:trPr>
        <w:tc>
          <w:tcPr>
            <w:tcW w:w="4583" w:type="dxa"/>
          </w:tcPr>
          <w:p w14:paraId="2A9C4C31"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street per node</w:t>
            </w:r>
          </w:p>
        </w:tc>
        <w:tc>
          <w:tcPr>
            <w:tcW w:w="4583" w:type="dxa"/>
          </w:tcPr>
          <w:p w14:paraId="4923C7A5"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of the number of street emanating from each node</w:t>
            </w:r>
          </w:p>
        </w:tc>
      </w:tr>
      <w:tr w:rsidR="007C1C6E" w:rsidRPr="001963B8" w14:paraId="128BBFF1" w14:textId="77777777" w:rsidTr="007C1C6E">
        <w:trPr>
          <w:trHeight w:val="375"/>
        </w:trPr>
        <w:tc>
          <w:tcPr>
            <w:tcW w:w="4583" w:type="dxa"/>
          </w:tcPr>
          <w:p w14:paraId="5D1DFF63"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circuity</w:t>
            </w:r>
          </w:p>
        </w:tc>
        <w:tc>
          <w:tcPr>
            <w:tcW w:w="4583" w:type="dxa"/>
          </w:tcPr>
          <w:p w14:paraId="62DB4FA8"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Ratio of network distance to Euclidean distance (its inverse is directness)</w:t>
            </w:r>
          </w:p>
        </w:tc>
      </w:tr>
      <w:tr w:rsidR="007C1C6E" w:rsidRPr="001963B8" w14:paraId="0E107562" w14:textId="77777777" w:rsidTr="007C1C6E">
        <w:trPr>
          <w:trHeight w:val="375"/>
        </w:trPr>
        <w:tc>
          <w:tcPr>
            <w:tcW w:w="4583" w:type="dxa"/>
          </w:tcPr>
          <w:p w14:paraId="164F4736" w14:textId="77777777" w:rsidR="007C1C6E" w:rsidRPr="001963B8" w:rsidRDefault="0002761C"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Self-loop proportion</w:t>
            </w:r>
          </w:p>
        </w:tc>
        <w:tc>
          <w:tcPr>
            <w:tcW w:w="4583" w:type="dxa"/>
          </w:tcPr>
          <w:p w14:paraId="7A6BA11B"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Proportion of edges that have a single incident node</w:t>
            </w:r>
          </w:p>
        </w:tc>
      </w:tr>
      <w:tr w:rsidR="007C1C6E" w:rsidRPr="001963B8" w14:paraId="272F956D" w14:textId="77777777" w:rsidTr="007C1C6E">
        <w:trPr>
          <w:trHeight w:val="375"/>
        </w:trPr>
        <w:tc>
          <w:tcPr>
            <w:tcW w:w="4583" w:type="dxa"/>
          </w:tcPr>
          <w:p w14:paraId="2873EBB9"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Diameter/Radius</w:t>
            </w:r>
          </w:p>
        </w:tc>
        <w:tc>
          <w:tcPr>
            <w:tcW w:w="4583" w:type="dxa"/>
          </w:tcPr>
          <w:p w14:paraId="0226D7C0"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Maximum/minimum distance from a node to all other nodes in the network.</w:t>
            </w:r>
          </w:p>
        </w:tc>
      </w:tr>
      <w:tr w:rsidR="007C1C6E" w:rsidRPr="001963B8" w14:paraId="61EDEC46" w14:textId="77777777" w:rsidTr="007C1C6E">
        <w:trPr>
          <w:trHeight w:val="375"/>
        </w:trPr>
        <w:tc>
          <w:tcPr>
            <w:tcW w:w="4583" w:type="dxa"/>
          </w:tcPr>
          <w:p w14:paraId="678444AC"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Degree Centrality</w:t>
            </w:r>
          </w:p>
        </w:tc>
        <w:tc>
          <w:tcPr>
            <w:tcW w:w="4583" w:type="dxa"/>
          </w:tcPr>
          <w:p w14:paraId="584B75AA"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number of nodes that each node is connected to, used to rank the importance of each node in the network.</w:t>
            </w:r>
          </w:p>
        </w:tc>
      </w:tr>
      <w:tr w:rsidR="007C1C6E" w:rsidRPr="001963B8" w14:paraId="0637EABE" w14:textId="77777777" w:rsidTr="007C1C6E">
        <w:trPr>
          <w:trHeight w:val="375"/>
        </w:trPr>
        <w:tc>
          <w:tcPr>
            <w:tcW w:w="4583" w:type="dxa"/>
          </w:tcPr>
          <w:p w14:paraId="7F8E1A62"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Node/Edge connectivity</w:t>
            </w:r>
          </w:p>
        </w:tc>
        <w:tc>
          <w:tcPr>
            <w:tcW w:w="4583" w:type="dxa"/>
          </w:tcPr>
          <w:p w14:paraId="09972375"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Minimum number of nodes/</w:t>
            </w:r>
            <w:proofErr w:type="spellStart"/>
            <w:r w:rsidRPr="001963B8">
              <w:rPr>
                <w:rFonts w:ascii="Garamond" w:hAnsi="Garamond" w:cs="Times New Roman"/>
                <w:sz w:val="24"/>
                <w:szCs w:val="24"/>
                <w:lang w:val="en-US"/>
              </w:rPr>
              <w:t>egdes</w:t>
            </w:r>
            <w:proofErr w:type="spellEnd"/>
            <w:r w:rsidRPr="001963B8">
              <w:rPr>
                <w:rFonts w:ascii="Garamond" w:hAnsi="Garamond" w:cs="Times New Roman"/>
                <w:sz w:val="24"/>
                <w:szCs w:val="24"/>
                <w:lang w:val="en-US"/>
              </w:rPr>
              <w:t xml:space="preserve"> that have to be disconnected to disrupt flow in the network</w:t>
            </w:r>
          </w:p>
        </w:tc>
      </w:tr>
      <w:tr w:rsidR="007C1C6E" w:rsidRPr="001963B8" w14:paraId="492F9C33" w14:textId="77777777" w:rsidTr="007C1C6E">
        <w:trPr>
          <w:trHeight w:val="375"/>
        </w:trPr>
        <w:tc>
          <w:tcPr>
            <w:tcW w:w="4583" w:type="dxa"/>
          </w:tcPr>
          <w:p w14:paraId="2A352715"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Clustering Coefficient</w:t>
            </w:r>
          </w:p>
        </w:tc>
        <w:tc>
          <w:tcPr>
            <w:tcW w:w="4583" w:type="dxa"/>
          </w:tcPr>
          <w:p w14:paraId="542922F9"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Extent to which a node’s neighborhood (edg</w:t>
            </w:r>
            <w:r w:rsidR="00674F61" w:rsidRPr="001963B8">
              <w:rPr>
                <w:rFonts w:ascii="Garamond" w:hAnsi="Garamond" w:cs="Times New Roman"/>
                <w:sz w:val="24"/>
                <w:szCs w:val="24"/>
                <w:lang w:val="en-US"/>
              </w:rPr>
              <w:t>es and nodes incident to it) for</w:t>
            </w:r>
            <w:r w:rsidRPr="001963B8">
              <w:rPr>
                <w:rFonts w:ascii="Garamond" w:hAnsi="Garamond" w:cs="Times New Roman"/>
                <w:sz w:val="24"/>
                <w:szCs w:val="24"/>
                <w:lang w:val="en-US"/>
              </w:rPr>
              <w:t>m a complete graph</w:t>
            </w:r>
          </w:p>
        </w:tc>
      </w:tr>
      <w:tr w:rsidR="007C1C6E" w:rsidRPr="001963B8" w14:paraId="1A3221C5" w14:textId="77777777" w:rsidTr="007C1C6E">
        <w:trPr>
          <w:trHeight w:val="375"/>
        </w:trPr>
        <w:tc>
          <w:tcPr>
            <w:tcW w:w="4583" w:type="dxa"/>
          </w:tcPr>
          <w:p w14:paraId="42882007" w14:textId="77777777" w:rsidR="007C1C6E" w:rsidRPr="001963B8" w:rsidRDefault="001F512E" w:rsidP="000A01DE">
            <w:pPr>
              <w:spacing w:line="360" w:lineRule="auto"/>
              <w:rPr>
                <w:rFonts w:ascii="Garamond" w:hAnsi="Garamond" w:cs="Times New Roman"/>
                <w:sz w:val="24"/>
                <w:szCs w:val="24"/>
                <w:lang w:val="en-US"/>
              </w:rPr>
            </w:pPr>
            <w:proofErr w:type="spellStart"/>
            <w:r w:rsidRPr="001963B8">
              <w:rPr>
                <w:rFonts w:ascii="Garamond" w:hAnsi="Garamond" w:cs="Times New Roman"/>
                <w:sz w:val="24"/>
                <w:szCs w:val="24"/>
                <w:lang w:val="en-US"/>
              </w:rPr>
              <w:t>Betweenness</w:t>
            </w:r>
            <w:proofErr w:type="spellEnd"/>
            <w:r w:rsidRPr="001963B8">
              <w:rPr>
                <w:rFonts w:ascii="Garamond" w:hAnsi="Garamond" w:cs="Times New Roman"/>
                <w:sz w:val="24"/>
                <w:szCs w:val="24"/>
                <w:lang w:val="en-US"/>
              </w:rPr>
              <w:t xml:space="preserve"> centrality</w:t>
            </w:r>
          </w:p>
        </w:tc>
        <w:tc>
          <w:tcPr>
            <w:tcW w:w="4583" w:type="dxa"/>
          </w:tcPr>
          <w:p w14:paraId="7B417BAA" w14:textId="77777777" w:rsidR="007C1C6E" w:rsidRPr="001963B8" w:rsidRDefault="00365BB7"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Proportion of shortest paths passing through the node</w:t>
            </w:r>
          </w:p>
        </w:tc>
      </w:tr>
      <w:tr w:rsidR="00365BB7" w:rsidRPr="001963B8" w14:paraId="05928ED5" w14:textId="77777777" w:rsidTr="007C1C6E">
        <w:trPr>
          <w:trHeight w:val="375"/>
        </w:trPr>
        <w:tc>
          <w:tcPr>
            <w:tcW w:w="4583" w:type="dxa"/>
          </w:tcPr>
          <w:p w14:paraId="10464388" w14:textId="77777777" w:rsidR="00365BB7" w:rsidRPr="001963B8" w:rsidRDefault="00365BB7"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Closeness centrality</w:t>
            </w:r>
          </w:p>
        </w:tc>
        <w:tc>
          <w:tcPr>
            <w:tcW w:w="4583" w:type="dxa"/>
          </w:tcPr>
          <w:p w14:paraId="72997E63" w14:textId="77777777" w:rsidR="00365BB7" w:rsidRPr="001963B8" w:rsidRDefault="00365BB7"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Average distance from node to all other nodes in the network</w:t>
            </w:r>
          </w:p>
        </w:tc>
      </w:tr>
      <w:tr w:rsidR="007C1C6E" w:rsidRPr="001963B8" w14:paraId="5AB3863D" w14:textId="77777777" w:rsidTr="007C1C6E">
        <w:trPr>
          <w:trHeight w:val="375"/>
        </w:trPr>
        <w:tc>
          <w:tcPr>
            <w:tcW w:w="4583" w:type="dxa"/>
          </w:tcPr>
          <w:p w14:paraId="627E4663" w14:textId="77777777" w:rsidR="007C1C6E" w:rsidRPr="001963B8" w:rsidRDefault="001F512E"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Page rank</w:t>
            </w:r>
          </w:p>
        </w:tc>
        <w:tc>
          <w:tcPr>
            <w:tcW w:w="4583" w:type="dxa"/>
          </w:tcPr>
          <w:p w14:paraId="215F28F8" w14:textId="77777777" w:rsidR="007C1C6E" w:rsidRPr="001963B8" w:rsidRDefault="00232DB4"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t>Ranking of nodes based on the structure of incoming edges</w:t>
            </w:r>
          </w:p>
        </w:tc>
      </w:tr>
    </w:tbl>
    <w:p w14:paraId="3431AB53" w14:textId="77777777" w:rsidR="007C1C6E" w:rsidRPr="001963B8" w:rsidRDefault="007E5980" w:rsidP="000A01DE">
      <w:pPr>
        <w:spacing w:line="360" w:lineRule="auto"/>
        <w:rPr>
          <w:rFonts w:ascii="Garamond" w:hAnsi="Garamond" w:cs="Times New Roman"/>
          <w:i/>
          <w:sz w:val="24"/>
          <w:szCs w:val="24"/>
          <w:lang w:val="en-US"/>
        </w:rPr>
      </w:pPr>
      <w:r w:rsidRPr="001963B8">
        <w:rPr>
          <w:rFonts w:ascii="Garamond" w:hAnsi="Garamond" w:cs="Times New Roman"/>
          <w:i/>
          <w:sz w:val="24"/>
          <w:szCs w:val="24"/>
          <w:lang w:val="en-US"/>
        </w:rPr>
        <w:t>Table 1:</w:t>
      </w:r>
      <w:r w:rsidR="00586906" w:rsidRPr="001963B8">
        <w:rPr>
          <w:rFonts w:ascii="Garamond" w:hAnsi="Garamond" w:cs="Times New Roman"/>
          <w:i/>
          <w:sz w:val="24"/>
          <w:szCs w:val="24"/>
          <w:lang w:val="en-US"/>
        </w:rPr>
        <w:t xml:space="preserve"> Descriptive statistic measures of topological and geometric network features used to evaluate street networks (Adapted from </w:t>
      </w:r>
      <w:r w:rsidR="00674F61" w:rsidRPr="001963B8">
        <w:rPr>
          <w:rFonts w:ascii="Garamond" w:hAnsi="Garamond" w:cs="Times New Roman"/>
          <w:i/>
          <w:sz w:val="24"/>
          <w:szCs w:val="24"/>
          <w:lang w:val="en-US"/>
        </w:rPr>
        <w:fldChar w:fldCharType="begin" w:fldLock="1"/>
      </w:r>
      <w:r w:rsidR="001111B6" w:rsidRPr="001963B8">
        <w:rPr>
          <w:rFonts w:ascii="Garamond" w:hAnsi="Garamond"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sidRPr="001963B8">
        <w:rPr>
          <w:rFonts w:ascii="Garamond" w:hAnsi="Garamond" w:cs="Times New Roman"/>
          <w:i/>
          <w:sz w:val="24"/>
          <w:szCs w:val="24"/>
          <w:lang w:val="en-US"/>
        </w:rPr>
        <w:fldChar w:fldCharType="separate"/>
      </w:r>
      <w:r w:rsidR="00674F61" w:rsidRPr="001963B8">
        <w:rPr>
          <w:rFonts w:ascii="Garamond" w:hAnsi="Garamond" w:cs="Times New Roman"/>
          <w:noProof/>
          <w:sz w:val="24"/>
          <w:szCs w:val="24"/>
          <w:lang w:val="en-US"/>
        </w:rPr>
        <w:t>(Boeing, 2017b, 2019a; Dumedah &amp; Garsonu, 2021a)</w:t>
      </w:r>
      <w:r w:rsidR="00674F61" w:rsidRPr="001963B8">
        <w:rPr>
          <w:rFonts w:ascii="Garamond" w:hAnsi="Garamond" w:cs="Times New Roman"/>
          <w:i/>
          <w:sz w:val="24"/>
          <w:szCs w:val="24"/>
          <w:lang w:val="en-US"/>
        </w:rPr>
        <w:fldChar w:fldCharType="end"/>
      </w:r>
      <w:r w:rsidR="00674F61" w:rsidRPr="001963B8">
        <w:rPr>
          <w:rFonts w:ascii="Garamond" w:hAnsi="Garamond" w:cs="Times New Roman"/>
          <w:i/>
          <w:sz w:val="24"/>
          <w:szCs w:val="24"/>
          <w:lang w:val="en-US"/>
        </w:rPr>
        <w:t>)</w:t>
      </w:r>
    </w:p>
    <w:p w14:paraId="70866ED5" w14:textId="4A1F1B69" w:rsidR="005B44D8" w:rsidRDefault="0049784E">
      <w:pPr>
        <w:rPr>
          <w:ins w:id="13" w:author="Michael Osei Asibey" w:date="2022-09-18T22:47:00Z"/>
          <w:rFonts w:ascii="Garamond" w:hAnsi="Garamond" w:cs="Times New Roman"/>
          <w:b/>
          <w:sz w:val="24"/>
          <w:szCs w:val="24"/>
          <w:u w:val="single"/>
          <w:lang w:val="en-US"/>
        </w:rPr>
      </w:pPr>
      <w:commentRangeStart w:id="14"/>
      <w:ins w:id="15" w:author="Michael Osei Asibey" w:date="2022-09-18T22:47:00Z">
        <w:r>
          <w:rPr>
            <w:rFonts w:ascii="Garamond" w:hAnsi="Garamond" w:cs="Times New Roman"/>
            <w:b/>
            <w:sz w:val="24"/>
            <w:szCs w:val="24"/>
            <w:u w:val="single"/>
            <w:lang w:val="en-US"/>
          </w:rPr>
          <w:t xml:space="preserve">Variables and Data </w:t>
        </w:r>
      </w:ins>
      <w:ins w:id="16" w:author="Michael Osei Asibey" w:date="2022-09-18T22:48:00Z">
        <w:r w:rsidR="00200B7B">
          <w:rPr>
            <w:rFonts w:ascii="Garamond" w:hAnsi="Garamond" w:cs="Times New Roman"/>
            <w:b/>
            <w:sz w:val="24"/>
            <w:szCs w:val="24"/>
            <w:u w:val="single"/>
            <w:lang w:val="en-US"/>
          </w:rPr>
          <w:t>Collec</w:t>
        </w:r>
        <w:r w:rsidR="00B73B18">
          <w:rPr>
            <w:rFonts w:ascii="Garamond" w:hAnsi="Garamond" w:cs="Times New Roman"/>
            <w:b/>
            <w:sz w:val="24"/>
            <w:szCs w:val="24"/>
            <w:u w:val="single"/>
            <w:lang w:val="en-US"/>
          </w:rPr>
          <w:t>t</w:t>
        </w:r>
        <w:bookmarkStart w:id="17" w:name="_GoBack"/>
        <w:bookmarkEnd w:id="17"/>
        <w:r w:rsidR="00200B7B">
          <w:rPr>
            <w:rFonts w:ascii="Garamond" w:hAnsi="Garamond" w:cs="Times New Roman"/>
            <w:b/>
            <w:sz w:val="24"/>
            <w:szCs w:val="24"/>
            <w:u w:val="single"/>
            <w:lang w:val="en-US"/>
          </w:rPr>
          <w:t xml:space="preserve">ion and </w:t>
        </w:r>
      </w:ins>
      <w:ins w:id="18" w:author="Michael Osei Asibey" w:date="2022-09-18T22:47:00Z">
        <w:r>
          <w:rPr>
            <w:rFonts w:ascii="Garamond" w:hAnsi="Garamond" w:cs="Times New Roman"/>
            <w:b/>
            <w:sz w:val="24"/>
            <w:szCs w:val="24"/>
            <w:u w:val="single"/>
            <w:lang w:val="en-US"/>
          </w:rPr>
          <w:t xml:space="preserve">Analysis </w:t>
        </w:r>
        <w:r w:rsidR="005B44D8">
          <w:rPr>
            <w:rFonts w:ascii="Garamond" w:hAnsi="Garamond" w:cs="Times New Roman"/>
            <w:b/>
            <w:sz w:val="24"/>
            <w:szCs w:val="24"/>
            <w:u w:val="single"/>
            <w:lang w:val="en-US"/>
          </w:rPr>
          <w:br w:type="page"/>
        </w:r>
        <w:commentRangeEnd w:id="14"/>
        <w:r w:rsidR="00F92AFA">
          <w:rPr>
            <w:rStyle w:val="CommentReference"/>
          </w:rPr>
          <w:commentReference w:id="14"/>
        </w:r>
      </w:ins>
    </w:p>
    <w:p w14:paraId="7056DFDB" w14:textId="77777777" w:rsidR="001111B6" w:rsidRPr="001963B8" w:rsidRDefault="001111B6" w:rsidP="000A01DE">
      <w:pPr>
        <w:spacing w:line="360" w:lineRule="auto"/>
        <w:rPr>
          <w:rFonts w:ascii="Garamond" w:hAnsi="Garamond" w:cs="Times New Roman"/>
          <w:b/>
          <w:sz w:val="24"/>
          <w:szCs w:val="24"/>
          <w:u w:val="single"/>
          <w:lang w:val="en-US"/>
        </w:rPr>
      </w:pPr>
      <w:r w:rsidRPr="001963B8">
        <w:rPr>
          <w:rFonts w:ascii="Garamond" w:hAnsi="Garamond" w:cs="Times New Roman"/>
          <w:b/>
          <w:sz w:val="24"/>
          <w:szCs w:val="24"/>
          <w:u w:val="single"/>
          <w:lang w:val="en-US"/>
        </w:rPr>
        <w:lastRenderedPageBreak/>
        <w:t>References</w:t>
      </w:r>
    </w:p>
    <w:p w14:paraId="4FD6C5C6"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sz w:val="24"/>
          <w:szCs w:val="24"/>
          <w:lang w:val="en-US"/>
        </w:rPr>
        <w:fldChar w:fldCharType="begin" w:fldLock="1"/>
      </w:r>
      <w:r w:rsidRPr="001963B8">
        <w:rPr>
          <w:rFonts w:ascii="Garamond" w:hAnsi="Garamond" w:cs="Times New Roman"/>
          <w:sz w:val="24"/>
          <w:szCs w:val="24"/>
          <w:lang w:val="en-US"/>
        </w:rPr>
        <w:instrText xml:space="preserve">ADDIN Mendeley Bibliography CSL_BIBLIOGRAPHY </w:instrText>
      </w:r>
      <w:r w:rsidRPr="001963B8">
        <w:rPr>
          <w:rFonts w:ascii="Garamond" w:hAnsi="Garamond" w:cs="Times New Roman"/>
          <w:sz w:val="24"/>
          <w:szCs w:val="24"/>
          <w:lang w:val="en-US"/>
        </w:rPr>
        <w:fldChar w:fldCharType="separate"/>
      </w:r>
      <w:r w:rsidRPr="001963B8">
        <w:rPr>
          <w:rFonts w:ascii="Garamond" w:hAnsi="Garamond" w:cs="Times New Roman"/>
          <w:noProof/>
          <w:sz w:val="24"/>
          <w:szCs w:val="24"/>
        </w:rPr>
        <w:t xml:space="preserve">Ayer, V., Miguez, S., &amp; Toby, B. (2014). Why scientists should learn to program in Python. </w:t>
      </w:r>
      <w:r w:rsidRPr="001963B8">
        <w:rPr>
          <w:rFonts w:ascii="Garamond" w:hAnsi="Garamond" w:cs="Times New Roman"/>
          <w:i/>
          <w:iCs/>
          <w:noProof/>
          <w:sz w:val="24"/>
          <w:szCs w:val="24"/>
        </w:rPr>
        <w:t>Powder Diffraction</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29</w:t>
      </w:r>
      <w:r w:rsidRPr="001963B8">
        <w:rPr>
          <w:rFonts w:ascii="Garamond" w:hAnsi="Garamond" w:cs="Times New Roman"/>
          <w:noProof/>
          <w:sz w:val="24"/>
          <w:szCs w:val="24"/>
        </w:rPr>
        <w:t>, S48-D64. https://doi.org/10.1017/S0885715614000931]</w:t>
      </w:r>
    </w:p>
    <w:p w14:paraId="7D6E2873"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Barrett, P., Hunter, J., Miller, J. T., Hsu, J.-C., &amp; Greenfield, P. (2005). </w:t>
      </w:r>
      <w:r w:rsidRPr="001963B8">
        <w:rPr>
          <w:rFonts w:ascii="Garamond" w:hAnsi="Garamond" w:cs="Times New Roman"/>
          <w:i/>
          <w:iCs/>
          <w:noProof/>
          <w:sz w:val="24"/>
          <w:szCs w:val="24"/>
        </w:rPr>
        <w:t>matplotlib -- A Portable Python Plotting Package</w:t>
      </w:r>
      <w:r w:rsidRPr="001963B8">
        <w:rPr>
          <w:rFonts w:ascii="Garamond" w:hAnsi="Garamond" w:cs="Times New Roman"/>
          <w:noProof/>
          <w:sz w:val="24"/>
          <w:szCs w:val="24"/>
        </w:rPr>
        <w:t>.</w:t>
      </w:r>
    </w:p>
    <w:p w14:paraId="0612B6B9"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Barthélemy, M. (2011). Spatial Networks. </w:t>
      </w:r>
      <w:r w:rsidRPr="001963B8">
        <w:rPr>
          <w:rFonts w:ascii="Garamond" w:hAnsi="Garamond" w:cs="Times New Roman"/>
          <w:i/>
          <w:iCs/>
          <w:noProof/>
          <w:sz w:val="24"/>
          <w:szCs w:val="24"/>
        </w:rPr>
        <w:t>Physics Reports</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499</w:t>
      </w:r>
      <w:r w:rsidRPr="001963B8">
        <w:rPr>
          <w:rFonts w:ascii="Garamond" w:hAnsi="Garamond" w:cs="Times New Roman"/>
          <w:noProof/>
          <w:sz w:val="24"/>
          <w:szCs w:val="24"/>
        </w:rPr>
        <w:t>(1–3), 1–101. https://doi.org/10.1016/j.physrep.2010.11.002</w:t>
      </w:r>
    </w:p>
    <w:p w14:paraId="16F87CE6"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(2017a). OSMnx: New methods for acquiring, constructing, analyzing, and visualizing complex street networks. </w:t>
      </w:r>
      <w:r w:rsidRPr="001963B8">
        <w:rPr>
          <w:rFonts w:ascii="Garamond" w:hAnsi="Garamond" w:cs="Times New Roman"/>
          <w:i/>
          <w:iCs/>
          <w:noProof/>
          <w:sz w:val="24"/>
          <w:szCs w:val="24"/>
        </w:rPr>
        <w:t>Computers, Environment and Urban Systems</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65</w:t>
      </w:r>
      <w:r w:rsidRPr="001963B8">
        <w:rPr>
          <w:rFonts w:ascii="Garamond" w:hAnsi="Garamond" w:cs="Times New Roman"/>
          <w:noProof/>
          <w:sz w:val="24"/>
          <w:szCs w:val="24"/>
        </w:rPr>
        <w:t>, 126–139. https://doi.org/10.1016/j.compenvurbsys.2017.05.004</w:t>
      </w:r>
    </w:p>
    <w:p w14:paraId="55DC450A"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(2017b). OSMnx: New methods for acquiring, constructing, analyzing, and visualizing complex street networks. </w:t>
      </w:r>
      <w:r w:rsidRPr="001963B8">
        <w:rPr>
          <w:rFonts w:ascii="Garamond" w:hAnsi="Garamond" w:cs="Times New Roman"/>
          <w:i/>
          <w:iCs/>
          <w:noProof/>
          <w:sz w:val="24"/>
          <w:szCs w:val="24"/>
        </w:rPr>
        <w:t>Computers, Environment and Urban Systems</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65</w:t>
      </w:r>
      <w:r w:rsidRPr="001963B8">
        <w:rPr>
          <w:rFonts w:ascii="Garamond" w:hAnsi="Garamond" w:cs="Times New Roman"/>
          <w:noProof/>
          <w:sz w:val="24"/>
          <w:szCs w:val="24"/>
        </w:rPr>
        <w:t>, 126–139. https://doi.org/10.1016/J.COMPENVURBSYS.2017.05.004</w:t>
      </w:r>
    </w:p>
    <w:p w14:paraId="7E518764"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(2018). Planarity and Street Network Representation in Urban Form Analysis. </w:t>
      </w:r>
      <w:r w:rsidRPr="001963B8">
        <w:rPr>
          <w:rFonts w:ascii="Garamond" w:hAnsi="Garamond" w:cs="Times New Roman"/>
          <w:i/>
          <w:iCs/>
          <w:noProof/>
          <w:sz w:val="24"/>
          <w:szCs w:val="24"/>
        </w:rPr>
        <w:t>SSRN Electronic Journal</w:t>
      </w:r>
      <w:r w:rsidRPr="001963B8">
        <w:rPr>
          <w:rFonts w:ascii="Garamond" w:hAnsi="Garamond" w:cs="Times New Roman"/>
          <w:noProof/>
          <w:sz w:val="24"/>
          <w:szCs w:val="24"/>
        </w:rPr>
        <w:t>. https://doi.org/10.2139/ssrn.3191236</w:t>
      </w:r>
    </w:p>
    <w:p w14:paraId="18C403B6"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(2019a). </w:t>
      </w:r>
      <w:r w:rsidRPr="001963B8">
        <w:rPr>
          <w:rFonts w:ascii="Garamond" w:hAnsi="Garamond" w:cs="Times New Roman"/>
          <w:i/>
          <w:iCs/>
          <w:noProof/>
          <w:sz w:val="24"/>
          <w:szCs w:val="24"/>
        </w:rPr>
        <w:t>The Morphology and Circuity of Walkable and Drivable Street Networks</w:t>
      </w:r>
      <w:r w:rsidRPr="001963B8">
        <w:rPr>
          <w:rFonts w:ascii="Garamond" w:hAnsi="Garamond" w:cs="Times New Roman"/>
          <w:noProof/>
          <w:sz w:val="24"/>
          <w:szCs w:val="24"/>
        </w:rPr>
        <w:t>. https://doi.org/10.31235/osf.io/edj2s</w:t>
      </w:r>
    </w:p>
    <w:p w14:paraId="32CF24AD"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(2019b). Urban street network analysis in a computational notebook. </w:t>
      </w:r>
      <w:r w:rsidRPr="001963B8">
        <w:rPr>
          <w:rFonts w:ascii="Garamond" w:hAnsi="Garamond" w:cs="Times New Roman"/>
          <w:i/>
          <w:iCs/>
          <w:noProof/>
          <w:sz w:val="24"/>
          <w:szCs w:val="24"/>
        </w:rPr>
        <w:t>Region</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6</w:t>
      </w:r>
      <w:r w:rsidRPr="001963B8">
        <w:rPr>
          <w:rFonts w:ascii="Garamond" w:hAnsi="Garamond" w:cs="Times New Roman"/>
          <w:noProof/>
          <w:sz w:val="24"/>
          <w:szCs w:val="24"/>
        </w:rPr>
        <w:t>(3), 39–51. https://doi.org/10.18335/region.v6i3.278</w:t>
      </w:r>
    </w:p>
    <w:p w14:paraId="4FBEC63B"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(2019c). Urban spatial order: street network orientation, configuration, and entropy. </w:t>
      </w:r>
      <w:r w:rsidRPr="001963B8">
        <w:rPr>
          <w:rFonts w:ascii="Garamond" w:hAnsi="Garamond" w:cs="Times New Roman"/>
          <w:i/>
          <w:iCs/>
          <w:noProof/>
          <w:sz w:val="24"/>
          <w:szCs w:val="24"/>
        </w:rPr>
        <w:t>Applied Network Science</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4</w:t>
      </w:r>
      <w:r w:rsidRPr="001963B8">
        <w:rPr>
          <w:rFonts w:ascii="Garamond" w:hAnsi="Garamond" w:cs="Times New Roman"/>
          <w:noProof/>
          <w:sz w:val="24"/>
          <w:szCs w:val="24"/>
        </w:rPr>
        <w:t>(1). https://doi.org/10.1007/s41109-019-0189-1</w:t>
      </w:r>
    </w:p>
    <w:p w14:paraId="64C7A6EA"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(2020a). Planarity and street network representation in urban form analysis. </w:t>
      </w:r>
      <w:r w:rsidRPr="001963B8">
        <w:rPr>
          <w:rFonts w:ascii="Garamond" w:hAnsi="Garamond" w:cs="Times New Roman"/>
          <w:i/>
          <w:iCs/>
          <w:noProof/>
          <w:sz w:val="24"/>
          <w:szCs w:val="24"/>
        </w:rPr>
        <w:t>Environment and Planning B: Urban Analytics and City Science</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47</w:t>
      </w:r>
      <w:r w:rsidRPr="001963B8">
        <w:rPr>
          <w:rFonts w:ascii="Garamond" w:hAnsi="Garamond" w:cs="Times New Roman"/>
          <w:noProof/>
          <w:sz w:val="24"/>
          <w:szCs w:val="24"/>
        </w:rPr>
        <w:t>(5). https://doi.org/10.1177/2399808318802941</w:t>
      </w:r>
    </w:p>
    <w:p w14:paraId="5A5B44E9"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Boeing, G. (2020b). The right tools for the job: The case for spatial science tool-building. </w:t>
      </w:r>
      <w:r w:rsidRPr="001963B8">
        <w:rPr>
          <w:rFonts w:ascii="Garamond" w:hAnsi="Garamond" w:cs="Times New Roman"/>
          <w:i/>
          <w:iCs/>
          <w:noProof/>
          <w:sz w:val="24"/>
          <w:szCs w:val="24"/>
        </w:rPr>
        <w:t>Transactions in GIS</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24</w:t>
      </w:r>
      <w:r w:rsidRPr="001963B8">
        <w:rPr>
          <w:rFonts w:ascii="Garamond" w:hAnsi="Garamond" w:cs="Times New Roman"/>
          <w:noProof/>
          <w:sz w:val="24"/>
          <w:szCs w:val="24"/>
        </w:rPr>
        <w:t>(5), 1299–1314. https://doi.org/10.1111/TGIS.12678</w:t>
      </w:r>
    </w:p>
    <w:p w14:paraId="7A6F79AE"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Dumedah, G., &amp; Garsonu, E. K. (2021a). Characterising the structural pattern of urban road networks in Ghana using geometric and topological measures. </w:t>
      </w:r>
      <w:r w:rsidRPr="001963B8">
        <w:rPr>
          <w:rFonts w:ascii="Garamond" w:hAnsi="Garamond" w:cs="Times New Roman"/>
          <w:i/>
          <w:iCs/>
          <w:noProof/>
          <w:sz w:val="24"/>
          <w:szCs w:val="24"/>
        </w:rPr>
        <w:t>Geo: Geography and Environment</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8</w:t>
      </w:r>
      <w:r w:rsidRPr="001963B8">
        <w:rPr>
          <w:rFonts w:ascii="Garamond" w:hAnsi="Garamond" w:cs="Times New Roman"/>
          <w:noProof/>
          <w:sz w:val="24"/>
          <w:szCs w:val="24"/>
        </w:rPr>
        <w:t>(1). https://doi.org/10.1002/geo2.95</w:t>
      </w:r>
    </w:p>
    <w:p w14:paraId="219BFCA7"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lastRenderedPageBreak/>
        <w:t xml:space="preserve">Dumedah, G., &amp; Garsonu, E. K. (2021b). Characterising the structural pattern of urban road networks in Ghana using geometric and topological measures. </w:t>
      </w:r>
      <w:r w:rsidRPr="001963B8">
        <w:rPr>
          <w:rFonts w:ascii="Garamond" w:hAnsi="Garamond" w:cs="Times New Roman"/>
          <w:i/>
          <w:iCs/>
          <w:noProof/>
          <w:sz w:val="24"/>
          <w:szCs w:val="24"/>
        </w:rPr>
        <w:t>Geo: Geography and Environment</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8</w:t>
      </w:r>
      <w:r w:rsidRPr="001963B8">
        <w:rPr>
          <w:rFonts w:ascii="Garamond" w:hAnsi="Garamond" w:cs="Times New Roman"/>
          <w:noProof/>
          <w:sz w:val="24"/>
          <w:szCs w:val="24"/>
        </w:rPr>
        <w:t>(1), e00095. https://doi.org/10.1002/GEO2.95</w:t>
      </w:r>
    </w:p>
    <w:p w14:paraId="783850A1"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Hagberg, A., Schult, D., &amp; Swart, P. (2008). Exploring Network Structure, Dynamics, and Function using NetworkX. </w:t>
      </w:r>
      <w:r w:rsidRPr="001963B8">
        <w:rPr>
          <w:rFonts w:ascii="Garamond" w:hAnsi="Garamond" w:cs="Times New Roman"/>
          <w:i/>
          <w:iCs/>
          <w:noProof/>
          <w:sz w:val="24"/>
          <w:szCs w:val="24"/>
        </w:rPr>
        <w:t>Undefined</w:t>
      </w:r>
      <w:r w:rsidRPr="001963B8">
        <w:rPr>
          <w:rFonts w:ascii="Garamond" w:hAnsi="Garamond" w:cs="Times New Roman"/>
          <w:noProof/>
          <w:sz w:val="24"/>
          <w:szCs w:val="24"/>
        </w:rPr>
        <w:t>.</w:t>
      </w:r>
    </w:p>
    <w:p w14:paraId="237A3902"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Haklay, M. (2010). How good is volunteered geographical information? A comparative study of OpenStreetMap and ordnance survey datasets. </w:t>
      </w:r>
      <w:r w:rsidRPr="001963B8">
        <w:rPr>
          <w:rFonts w:ascii="Garamond" w:hAnsi="Garamond" w:cs="Times New Roman"/>
          <w:i/>
          <w:iCs/>
          <w:noProof/>
          <w:sz w:val="24"/>
          <w:szCs w:val="24"/>
        </w:rPr>
        <w:t>Environment and Planning B: Planning and Design</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37</w:t>
      </w:r>
      <w:r w:rsidRPr="001963B8">
        <w:rPr>
          <w:rFonts w:ascii="Garamond" w:hAnsi="Garamond" w:cs="Times New Roman"/>
          <w:noProof/>
          <w:sz w:val="24"/>
          <w:szCs w:val="24"/>
        </w:rPr>
        <w:t>(4), 682–703. https://doi.org/10.1068/B35097</w:t>
      </w:r>
    </w:p>
    <w:p w14:paraId="22E9D9C5"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Jordahl, K., Bossche, J. Van den, Wasserman, J., McBride, J., Gerard, J., Tratner, J., Perry, M., Farmer, C., Cochran, M., Gillies, S., Bartos, M., Culbertson, L., Eubank, N., maxalbert, Fleischmann, M., Hjelle, G. A., Arribas-Bel, D., Ren, C., Rey, S., … Trengrove, J. (2019). </w:t>
      </w:r>
      <w:r w:rsidRPr="001963B8">
        <w:rPr>
          <w:rFonts w:ascii="Garamond" w:hAnsi="Garamond" w:cs="Times New Roman"/>
          <w:i/>
          <w:iCs/>
          <w:noProof/>
          <w:sz w:val="24"/>
          <w:szCs w:val="24"/>
        </w:rPr>
        <w:t>geopandas/geopandas: v0.4.1</w:t>
      </w:r>
      <w:r w:rsidRPr="001963B8">
        <w:rPr>
          <w:rFonts w:ascii="Garamond" w:hAnsi="Garamond" w:cs="Times New Roman"/>
          <w:noProof/>
          <w:sz w:val="24"/>
          <w:szCs w:val="24"/>
        </w:rPr>
        <w:t>. https://doi.org/10.5281/ZENODO.2585849</w:t>
      </w:r>
    </w:p>
    <w:p w14:paraId="00541E75"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Neis, P., Zielstra, D., &amp; Zipf, A. (2011). The Street Network Evolution of Crowdsourced Maps: OpenStreetMap in Germany 2007–2011. </w:t>
      </w:r>
      <w:r w:rsidRPr="001963B8">
        <w:rPr>
          <w:rFonts w:ascii="Garamond" w:hAnsi="Garamond" w:cs="Times New Roman"/>
          <w:i/>
          <w:iCs/>
          <w:noProof/>
          <w:sz w:val="24"/>
          <w:szCs w:val="24"/>
        </w:rPr>
        <w:t>Future Internet</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4</w:t>
      </w:r>
      <w:r w:rsidRPr="001963B8">
        <w:rPr>
          <w:rFonts w:ascii="Garamond" w:hAnsi="Garamond" w:cs="Times New Roman"/>
          <w:noProof/>
          <w:sz w:val="24"/>
          <w:szCs w:val="24"/>
        </w:rPr>
        <w:t>(1), 1–21. https://doi.org/10.3390/FI4010001</w:t>
      </w:r>
    </w:p>
    <w:p w14:paraId="36211159"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Randles, B. M., Golshan, M. S., Pasquetto, I. V, &amp; Borgman, C. L. (n.d.). </w:t>
      </w:r>
      <w:r w:rsidRPr="001963B8">
        <w:rPr>
          <w:rFonts w:ascii="Garamond" w:hAnsi="Garamond" w:cs="Times New Roman"/>
          <w:i/>
          <w:iCs/>
          <w:noProof/>
          <w:sz w:val="24"/>
          <w:szCs w:val="24"/>
        </w:rPr>
        <w:t>Using the Jupyter Notebook as a Tool for Open Science: An Empirical Study</w:t>
      </w:r>
      <w:r w:rsidRPr="001963B8">
        <w:rPr>
          <w:rFonts w:ascii="Garamond" w:hAnsi="Garamond" w:cs="Times New Roman"/>
          <w:noProof/>
          <w:sz w:val="24"/>
          <w:szCs w:val="24"/>
        </w:rPr>
        <w:t>. https://doi.org/10.1016/j.future.2011.08.004</w:t>
      </w:r>
    </w:p>
    <w:p w14:paraId="2DA34892"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Sharifi, A. (2019). Resilient urban forms: A review of literature on streets and street networks. </w:t>
      </w:r>
      <w:r w:rsidRPr="001963B8">
        <w:rPr>
          <w:rFonts w:ascii="Garamond" w:hAnsi="Garamond" w:cs="Times New Roman"/>
          <w:i/>
          <w:iCs/>
          <w:noProof/>
          <w:sz w:val="24"/>
          <w:szCs w:val="24"/>
        </w:rPr>
        <w:t>Building and Environment</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147</w:t>
      </w:r>
      <w:r w:rsidRPr="001963B8">
        <w:rPr>
          <w:rFonts w:ascii="Garamond" w:hAnsi="Garamond" w:cs="Times New Roman"/>
          <w:noProof/>
          <w:sz w:val="24"/>
          <w:szCs w:val="24"/>
        </w:rPr>
        <w:t>, 171–187. https://doi.org/10.1016/J.BUILDENV.2018.09.040</w:t>
      </w:r>
    </w:p>
    <w:p w14:paraId="6C23C49B"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Van Rossum, G., &amp; Drake Jr, F. L. (1995). </w:t>
      </w:r>
      <w:r w:rsidRPr="001963B8">
        <w:rPr>
          <w:rFonts w:ascii="Garamond" w:hAnsi="Garamond" w:cs="Times New Roman"/>
          <w:i/>
          <w:iCs/>
          <w:noProof/>
          <w:sz w:val="24"/>
          <w:szCs w:val="24"/>
        </w:rPr>
        <w:t>Python reference manual</w:t>
      </w:r>
      <w:r w:rsidRPr="001963B8">
        <w:rPr>
          <w:rFonts w:ascii="Garamond" w:hAnsi="Garamond" w:cs="Times New Roman"/>
          <w:noProof/>
          <w:sz w:val="24"/>
          <w:szCs w:val="24"/>
        </w:rPr>
        <w:t>. Centrum voor Wiskunde en Informatica Amsterdam.</w:t>
      </w:r>
    </w:p>
    <w:p w14:paraId="333A57A9" w14:textId="77777777" w:rsidR="001111B6" w:rsidRPr="001963B8" w:rsidRDefault="001111B6" w:rsidP="001111B6">
      <w:pPr>
        <w:widowControl w:val="0"/>
        <w:autoSpaceDE w:val="0"/>
        <w:autoSpaceDN w:val="0"/>
        <w:adjustRightInd w:val="0"/>
        <w:spacing w:line="360" w:lineRule="auto"/>
        <w:ind w:left="480" w:hanging="480"/>
        <w:rPr>
          <w:rFonts w:ascii="Garamond" w:hAnsi="Garamond" w:cs="Times New Roman"/>
          <w:noProof/>
          <w:sz w:val="24"/>
          <w:szCs w:val="24"/>
        </w:rPr>
      </w:pPr>
      <w:r w:rsidRPr="001963B8">
        <w:rPr>
          <w:rFonts w:ascii="Garamond" w:hAnsi="Garamond" w:cs="Times New Roman"/>
          <w:noProof/>
          <w:sz w:val="24"/>
          <w:szCs w:val="24"/>
        </w:rPr>
        <w:t xml:space="preserve">Yen, Y., Zhao, P., &amp; Sohail, M. T. (2021). The morphology and circuity of walkable, bikeable, and drivable street networks in Phnom Penh, Cambodia. </w:t>
      </w:r>
      <w:r w:rsidRPr="001963B8">
        <w:rPr>
          <w:rFonts w:ascii="Garamond" w:hAnsi="Garamond" w:cs="Times New Roman"/>
          <w:i/>
          <w:iCs/>
          <w:noProof/>
          <w:sz w:val="24"/>
          <w:szCs w:val="24"/>
        </w:rPr>
        <w:t>Environment and Planning B: Urban Analytics and City Science</w:t>
      </w:r>
      <w:r w:rsidRPr="001963B8">
        <w:rPr>
          <w:rFonts w:ascii="Garamond" w:hAnsi="Garamond" w:cs="Times New Roman"/>
          <w:noProof/>
          <w:sz w:val="24"/>
          <w:szCs w:val="24"/>
        </w:rPr>
        <w:t xml:space="preserve">, </w:t>
      </w:r>
      <w:r w:rsidRPr="001963B8">
        <w:rPr>
          <w:rFonts w:ascii="Garamond" w:hAnsi="Garamond" w:cs="Times New Roman"/>
          <w:i/>
          <w:iCs/>
          <w:noProof/>
          <w:sz w:val="24"/>
          <w:szCs w:val="24"/>
        </w:rPr>
        <w:t>48</w:t>
      </w:r>
      <w:r w:rsidRPr="001963B8">
        <w:rPr>
          <w:rFonts w:ascii="Garamond" w:hAnsi="Garamond" w:cs="Times New Roman"/>
          <w:noProof/>
          <w:sz w:val="24"/>
          <w:szCs w:val="24"/>
        </w:rPr>
        <w:t>(1), 169–185. https://doi.org/10.1177/2399808319857726</w:t>
      </w:r>
    </w:p>
    <w:p w14:paraId="6041B0DB" w14:textId="77777777" w:rsidR="001111B6" w:rsidRPr="001963B8" w:rsidRDefault="001111B6" w:rsidP="000A01DE">
      <w:pPr>
        <w:spacing w:line="360" w:lineRule="auto"/>
        <w:rPr>
          <w:rFonts w:ascii="Garamond" w:hAnsi="Garamond" w:cs="Times New Roman"/>
          <w:sz w:val="24"/>
          <w:szCs w:val="24"/>
          <w:lang w:val="en-US"/>
        </w:rPr>
      </w:pPr>
      <w:r w:rsidRPr="001963B8">
        <w:rPr>
          <w:rFonts w:ascii="Garamond" w:hAnsi="Garamond" w:cs="Times New Roman"/>
          <w:sz w:val="24"/>
          <w:szCs w:val="24"/>
          <w:lang w:val="en-US"/>
        </w:rPr>
        <w:fldChar w:fldCharType="end"/>
      </w:r>
    </w:p>
    <w:sectPr w:rsidR="001111B6" w:rsidRPr="001963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Michael Osei Asibey" w:date="2022-09-18T22:47:00Z" w:initials="MOA">
    <w:p w14:paraId="50256D60" w14:textId="77777777" w:rsidR="00F92AFA" w:rsidRDefault="00F92AFA">
      <w:pPr>
        <w:pStyle w:val="CommentText"/>
      </w:pPr>
      <w:r>
        <w:rPr>
          <w:rStyle w:val="CommentReference"/>
        </w:rPr>
        <w:annotationRef/>
      </w:r>
      <w:r>
        <w:t>Based on the “to-be revised” research objectives, mention the variables under each objective and how you will collect and analyse the data under each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56D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C4D"/>
    <w:rsid w:val="0002761C"/>
    <w:rsid w:val="0003131D"/>
    <w:rsid w:val="00045173"/>
    <w:rsid w:val="00072E9C"/>
    <w:rsid w:val="00092BF7"/>
    <w:rsid w:val="000A01DE"/>
    <w:rsid w:val="000E01AE"/>
    <w:rsid w:val="000F2CD6"/>
    <w:rsid w:val="000F4E7C"/>
    <w:rsid w:val="001111B6"/>
    <w:rsid w:val="001379CD"/>
    <w:rsid w:val="00140F22"/>
    <w:rsid w:val="0015513E"/>
    <w:rsid w:val="0016066B"/>
    <w:rsid w:val="00160899"/>
    <w:rsid w:val="0016678A"/>
    <w:rsid w:val="001963B8"/>
    <w:rsid w:val="001E387A"/>
    <w:rsid w:val="001F512E"/>
    <w:rsid w:val="00200B7B"/>
    <w:rsid w:val="0020533B"/>
    <w:rsid w:val="002077E8"/>
    <w:rsid w:val="002105B3"/>
    <w:rsid w:val="00220FC3"/>
    <w:rsid w:val="00232DB4"/>
    <w:rsid w:val="00235501"/>
    <w:rsid w:val="002365B2"/>
    <w:rsid w:val="0024257A"/>
    <w:rsid w:val="00244BAC"/>
    <w:rsid w:val="0026139A"/>
    <w:rsid w:val="00295245"/>
    <w:rsid w:val="00295E10"/>
    <w:rsid w:val="002A0D19"/>
    <w:rsid w:val="002B2D6B"/>
    <w:rsid w:val="002C078E"/>
    <w:rsid w:val="002C3346"/>
    <w:rsid w:val="002E1201"/>
    <w:rsid w:val="002E3681"/>
    <w:rsid w:val="002F2132"/>
    <w:rsid w:val="002F7D6A"/>
    <w:rsid w:val="00316EB3"/>
    <w:rsid w:val="00331FFF"/>
    <w:rsid w:val="00365BB7"/>
    <w:rsid w:val="00391D37"/>
    <w:rsid w:val="003D0A7E"/>
    <w:rsid w:val="003F5E52"/>
    <w:rsid w:val="00433891"/>
    <w:rsid w:val="0043398B"/>
    <w:rsid w:val="004510E0"/>
    <w:rsid w:val="00474416"/>
    <w:rsid w:val="00475058"/>
    <w:rsid w:val="0049784E"/>
    <w:rsid w:val="004C5A1E"/>
    <w:rsid w:val="004D1832"/>
    <w:rsid w:val="004D4D74"/>
    <w:rsid w:val="004D79BF"/>
    <w:rsid w:val="004F39D4"/>
    <w:rsid w:val="00540744"/>
    <w:rsid w:val="0055278F"/>
    <w:rsid w:val="00574C1D"/>
    <w:rsid w:val="00583A07"/>
    <w:rsid w:val="00586906"/>
    <w:rsid w:val="005B44D8"/>
    <w:rsid w:val="005C67B9"/>
    <w:rsid w:val="005D4871"/>
    <w:rsid w:val="005F2F36"/>
    <w:rsid w:val="00602BD7"/>
    <w:rsid w:val="006151BE"/>
    <w:rsid w:val="006615E7"/>
    <w:rsid w:val="00662D2D"/>
    <w:rsid w:val="006712FB"/>
    <w:rsid w:val="00674F61"/>
    <w:rsid w:val="006754D0"/>
    <w:rsid w:val="006957AF"/>
    <w:rsid w:val="006A7619"/>
    <w:rsid w:val="006D00F5"/>
    <w:rsid w:val="006D53D9"/>
    <w:rsid w:val="006E5E53"/>
    <w:rsid w:val="006E6526"/>
    <w:rsid w:val="0074146A"/>
    <w:rsid w:val="007414A8"/>
    <w:rsid w:val="00741ADF"/>
    <w:rsid w:val="0076597E"/>
    <w:rsid w:val="00771943"/>
    <w:rsid w:val="007C1C6E"/>
    <w:rsid w:val="007E5980"/>
    <w:rsid w:val="008002DD"/>
    <w:rsid w:val="00801160"/>
    <w:rsid w:val="00821C8B"/>
    <w:rsid w:val="008444E6"/>
    <w:rsid w:val="008678CE"/>
    <w:rsid w:val="00873451"/>
    <w:rsid w:val="00877513"/>
    <w:rsid w:val="008906FD"/>
    <w:rsid w:val="0089247C"/>
    <w:rsid w:val="00895983"/>
    <w:rsid w:val="008B2094"/>
    <w:rsid w:val="008C7452"/>
    <w:rsid w:val="008E0D72"/>
    <w:rsid w:val="008E2DF7"/>
    <w:rsid w:val="008E4E58"/>
    <w:rsid w:val="009174BD"/>
    <w:rsid w:val="009357C7"/>
    <w:rsid w:val="00950D2E"/>
    <w:rsid w:val="009E7B0F"/>
    <w:rsid w:val="00A059A0"/>
    <w:rsid w:val="00A701D4"/>
    <w:rsid w:val="00A83FDD"/>
    <w:rsid w:val="00A85CE8"/>
    <w:rsid w:val="00AA00F4"/>
    <w:rsid w:val="00AD61BA"/>
    <w:rsid w:val="00AE4A4A"/>
    <w:rsid w:val="00B45307"/>
    <w:rsid w:val="00B55E6D"/>
    <w:rsid w:val="00B720BE"/>
    <w:rsid w:val="00B73B18"/>
    <w:rsid w:val="00B8302E"/>
    <w:rsid w:val="00BA5339"/>
    <w:rsid w:val="00C03C97"/>
    <w:rsid w:val="00C06D65"/>
    <w:rsid w:val="00C1570F"/>
    <w:rsid w:val="00C2463B"/>
    <w:rsid w:val="00C26839"/>
    <w:rsid w:val="00C365CB"/>
    <w:rsid w:val="00C550EB"/>
    <w:rsid w:val="00C67D16"/>
    <w:rsid w:val="00C85D2A"/>
    <w:rsid w:val="00C861D5"/>
    <w:rsid w:val="00CC0AF0"/>
    <w:rsid w:val="00CF3582"/>
    <w:rsid w:val="00D02B5D"/>
    <w:rsid w:val="00D06200"/>
    <w:rsid w:val="00D30E45"/>
    <w:rsid w:val="00D67EA6"/>
    <w:rsid w:val="00D71691"/>
    <w:rsid w:val="00DB763E"/>
    <w:rsid w:val="00DC611E"/>
    <w:rsid w:val="00DC64A3"/>
    <w:rsid w:val="00DE7064"/>
    <w:rsid w:val="00E31766"/>
    <w:rsid w:val="00E37DA1"/>
    <w:rsid w:val="00EC46F6"/>
    <w:rsid w:val="00EE1884"/>
    <w:rsid w:val="00EE6F70"/>
    <w:rsid w:val="00EF4259"/>
    <w:rsid w:val="00EF7D10"/>
    <w:rsid w:val="00F22F0A"/>
    <w:rsid w:val="00F23889"/>
    <w:rsid w:val="00F364A6"/>
    <w:rsid w:val="00F43741"/>
    <w:rsid w:val="00F4392C"/>
    <w:rsid w:val="00F92AFA"/>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B6DD"/>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63B8"/>
    <w:pPr>
      <w:spacing w:after="0" w:line="240" w:lineRule="auto"/>
    </w:pPr>
    <w:rPr>
      <w:lang w:val="en-GB"/>
    </w:rPr>
  </w:style>
  <w:style w:type="paragraph" w:styleId="BalloonText">
    <w:name w:val="Balloon Text"/>
    <w:basedOn w:val="Normal"/>
    <w:link w:val="BalloonTextChar"/>
    <w:uiPriority w:val="99"/>
    <w:semiHidden/>
    <w:unhideWhenUsed/>
    <w:rsid w:val="00196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3B8"/>
    <w:rPr>
      <w:rFonts w:ascii="Segoe UI" w:hAnsi="Segoe UI" w:cs="Segoe UI"/>
      <w:sz w:val="18"/>
      <w:szCs w:val="18"/>
      <w:lang w:val="en-GB"/>
    </w:rPr>
  </w:style>
  <w:style w:type="character" w:styleId="CommentReference">
    <w:name w:val="annotation reference"/>
    <w:basedOn w:val="DefaultParagraphFont"/>
    <w:uiPriority w:val="99"/>
    <w:semiHidden/>
    <w:unhideWhenUsed/>
    <w:rsid w:val="00045173"/>
    <w:rPr>
      <w:sz w:val="16"/>
      <w:szCs w:val="16"/>
    </w:rPr>
  </w:style>
  <w:style w:type="paragraph" w:styleId="CommentText">
    <w:name w:val="annotation text"/>
    <w:basedOn w:val="Normal"/>
    <w:link w:val="CommentTextChar"/>
    <w:uiPriority w:val="99"/>
    <w:semiHidden/>
    <w:unhideWhenUsed/>
    <w:rsid w:val="00045173"/>
    <w:pPr>
      <w:spacing w:line="240" w:lineRule="auto"/>
    </w:pPr>
    <w:rPr>
      <w:sz w:val="20"/>
      <w:szCs w:val="20"/>
    </w:rPr>
  </w:style>
  <w:style w:type="character" w:customStyle="1" w:styleId="CommentTextChar">
    <w:name w:val="Comment Text Char"/>
    <w:basedOn w:val="DefaultParagraphFont"/>
    <w:link w:val="CommentText"/>
    <w:uiPriority w:val="99"/>
    <w:semiHidden/>
    <w:rsid w:val="00045173"/>
    <w:rPr>
      <w:sz w:val="20"/>
      <w:szCs w:val="20"/>
      <w:lang w:val="en-GB"/>
    </w:rPr>
  </w:style>
  <w:style w:type="paragraph" w:styleId="CommentSubject">
    <w:name w:val="annotation subject"/>
    <w:basedOn w:val="CommentText"/>
    <w:next w:val="CommentText"/>
    <w:link w:val="CommentSubjectChar"/>
    <w:uiPriority w:val="99"/>
    <w:semiHidden/>
    <w:unhideWhenUsed/>
    <w:rsid w:val="00045173"/>
    <w:rPr>
      <w:b/>
      <w:bCs/>
    </w:rPr>
  </w:style>
  <w:style w:type="character" w:customStyle="1" w:styleId="CommentSubjectChar">
    <w:name w:val="Comment Subject Char"/>
    <w:basedOn w:val="CommentTextChar"/>
    <w:link w:val="CommentSubject"/>
    <w:uiPriority w:val="99"/>
    <w:semiHidden/>
    <w:rsid w:val="0004517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gs/AutoGIS/tree/master/test-thesis/autogi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Joe-Degs/AutoGIS/tree/master/test-the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C2C6-80B9-415D-9DB1-1C4CD7212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9</Pages>
  <Words>14686</Words>
  <Characters>83713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Michael Osei Asibey</cp:lastModifiedBy>
  <cp:revision>16</cp:revision>
  <dcterms:created xsi:type="dcterms:W3CDTF">2022-08-29T09:42:00Z</dcterms:created>
  <dcterms:modified xsi:type="dcterms:W3CDTF">2022-09-18T22:48:00Z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