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D2D" w:rsidRPr="00163285" w:rsidRDefault="00104AE7" w:rsidP="00324684">
      <w:pPr>
        <w:spacing w:line="360" w:lineRule="auto"/>
        <w:jc w:val="center"/>
        <w:rPr>
          <w:ins w:id="0" w:author="Michael Osei Asibey" w:date="2022-09-19T21:26:00Z"/>
          <w:rFonts w:ascii="Garamond" w:hAnsi="Garamond" w:cs="Times New Roman"/>
          <w:b/>
          <w:sz w:val="24"/>
          <w:szCs w:val="24"/>
          <w:lang w:val="en-US"/>
          <w:rPrChange w:id="1" w:author="Michael Osei Asibey" w:date="2022-09-19T21:27:00Z">
            <w:rPr>
              <w:ins w:id="2" w:author="Michael Osei Asibey" w:date="2022-09-19T21:26:00Z"/>
              <w:rFonts w:ascii="Garamond" w:hAnsi="Garamond" w:cs="Times New Roman"/>
              <w:b/>
              <w:sz w:val="24"/>
              <w:szCs w:val="24"/>
              <w:u w:val="single"/>
              <w:lang w:val="en-US"/>
            </w:rPr>
          </w:rPrChange>
        </w:rPr>
      </w:pPr>
      <w:r w:rsidRPr="00104AE7">
        <w:rPr>
          <w:rFonts w:ascii="Garamond" w:hAnsi="Garamond" w:cs="Times New Roman"/>
          <w:b/>
          <w:sz w:val="24"/>
          <w:szCs w:val="24"/>
          <w:lang w:val="en-US"/>
        </w:rPr>
        <w:t>Morphology of street networks in urban neighborhoods in Ghana</w:t>
      </w:r>
    </w:p>
    <w:p w:rsidR="00E01342" w:rsidRPr="00941B8B" w:rsidRDefault="00E01342" w:rsidP="00163285">
      <w:pPr>
        <w:spacing w:before="120" w:after="120" w:line="360" w:lineRule="auto"/>
        <w:rPr>
          <w:ins w:id="3" w:author="Michael Osei Asibey" w:date="2022-09-19T21:26:00Z"/>
          <w:rFonts w:ascii="Garamond" w:eastAsia="Calibri" w:hAnsi="Garamond" w:cs="Times New Roman"/>
          <w:bCs/>
          <w:sz w:val="24"/>
          <w:szCs w:val="24"/>
        </w:rPr>
      </w:pPr>
    </w:p>
    <w:p w:rsidR="00E01342" w:rsidRDefault="00E01342" w:rsidP="00E01342">
      <w:pPr>
        <w:spacing w:before="120" w:after="120" w:line="360" w:lineRule="auto"/>
        <w:jc w:val="center"/>
        <w:rPr>
          <w:ins w:id="4" w:author="Michael Osei Asibey" w:date="2022-09-19T21:27:00Z"/>
          <w:rFonts w:ascii="Garamond" w:eastAsia="Calibri" w:hAnsi="Garamond" w:cs="Times New Roman"/>
          <w:bCs/>
          <w:sz w:val="24"/>
          <w:szCs w:val="24"/>
        </w:rPr>
      </w:pPr>
    </w:p>
    <w:p w:rsidR="008B66BF" w:rsidRDefault="008B66BF" w:rsidP="00E01342">
      <w:pPr>
        <w:spacing w:before="120" w:after="120" w:line="360" w:lineRule="auto"/>
        <w:jc w:val="center"/>
        <w:rPr>
          <w:ins w:id="5" w:author="Michael Osei Asibey" w:date="2022-09-19T21:27:00Z"/>
          <w:rFonts w:ascii="Garamond" w:eastAsia="Calibri" w:hAnsi="Garamond" w:cs="Times New Roman"/>
          <w:bCs/>
          <w:sz w:val="24"/>
          <w:szCs w:val="24"/>
        </w:rPr>
      </w:pPr>
    </w:p>
    <w:p w:rsidR="008B66BF" w:rsidRPr="00941B8B" w:rsidRDefault="008B66BF" w:rsidP="00E01342">
      <w:pPr>
        <w:spacing w:before="120" w:after="120" w:line="360" w:lineRule="auto"/>
        <w:jc w:val="center"/>
        <w:rPr>
          <w:ins w:id="6" w:author="Michael Osei Asibey" w:date="2022-09-19T21:26:00Z"/>
          <w:rFonts w:ascii="Garamond" w:eastAsia="Calibri" w:hAnsi="Garamond" w:cs="Times New Roman"/>
          <w:bCs/>
          <w:sz w:val="24"/>
          <w:szCs w:val="24"/>
        </w:rPr>
      </w:pPr>
    </w:p>
    <w:p w:rsidR="00E01342" w:rsidRPr="00941B8B" w:rsidRDefault="00E01342" w:rsidP="00E01342">
      <w:pPr>
        <w:spacing w:before="120" w:after="120" w:line="360" w:lineRule="auto"/>
        <w:jc w:val="center"/>
        <w:rPr>
          <w:ins w:id="7" w:author="Michael Osei Asibey" w:date="2022-09-19T21:26:00Z"/>
          <w:rFonts w:ascii="Garamond" w:eastAsia="Calibri" w:hAnsi="Garamond" w:cs="Times New Roman"/>
          <w:bCs/>
          <w:sz w:val="24"/>
          <w:szCs w:val="24"/>
        </w:rPr>
      </w:pPr>
    </w:p>
    <w:p w:rsidR="00E01342" w:rsidRPr="00941B8B" w:rsidRDefault="00E01342" w:rsidP="00E01342">
      <w:pPr>
        <w:spacing w:after="0" w:line="360" w:lineRule="auto"/>
        <w:jc w:val="center"/>
        <w:rPr>
          <w:ins w:id="8" w:author="Michael Osei Asibey" w:date="2022-09-19T21:26:00Z"/>
          <w:rFonts w:ascii="Garamond" w:eastAsia="Calibri" w:hAnsi="Garamond" w:cs="Times New Roman"/>
          <w:color w:val="0D0D0D"/>
          <w:sz w:val="24"/>
          <w:szCs w:val="24"/>
        </w:rPr>
      </w:pPr>
      <w:ins w:id="9" w:author="Michael Osei Asibey" w:date="2022-09-19T21:26:00Z">
        <w:r w:rsidRPr="00941B8B">
          <w:rPr>
            <w:rFonts w:ascii="Garamond" w:eastAsia="Calibri" w:hAnsi="Garamond" w:cs="Times New Roman"/>
            <w:color w:val="0D0D0D"/>
            <w:sz w:val="24"/>
            <w:szCs w:val="24"/>
          </w:rPr>
          <w:t>A Special Study submitted to the Department of Planning, Kwame</w:t>
        </w:r>
      </w:ins>
    </w:p>
    <w:p w:rsidR="00E01342" w:rsidRPr="00941B8B" w:rsidRDefault="00E01342" w:rsidP="00E01342">
      <w:pPr>
        <w:spacing w:after="0" w:line="360" w:lineRule="auto"/>
        <w:jc w:val="center"/>
        <w:rPr>
          <w:ins w:id="10" w:author="Michael Osei Asibey" w:date="2022-09-19T21:26:00Z"/>
          <w:rFonts w:ascii="Garamond" w:eastAsia="Calibri" w:hAnsi="Garamond" w:cs="Times New Roman"/>
          <w:color w:val="0D0D0D"/>
          <w:sz w:val="24"/>
          <w:szCs w:val="24"/>
        </w:rPr>
      </w:pPr>
      <w:ins w:id="11" w:author="Michael Osei Asibey" w:date="2022-09-19T21:26:00Z">
        <w:r w:rsidRPr="00941B8B">
          <w:rPr>
            <w:rFonts w:ascii="Garamond" w:eastAsia="Calibri" w:hAnsi="Garamond" w:cs="Times New Roman"/>
            <w:color w:val="0D0D0D"/>
            <w:sz w:val="24"/>
            <w:szCs w:val="24"/>
          </w:rPr>
          <w:t>Nkrumah University of Science and Technology, Kumasi</w:t>
        </w:r>
      </w:ins>
    </w:p>
    <w:p w:rsidR="00E01342" w:rsidRPr="00941B8B" w:rsidRDefault="00E01342" w:rsidP="00E01342">
      <w:pPr>
        <w:spacing w:after="0" w:line="360" w:lineRule="auto"/>
        <w:jc w:val="center"/>
        <w:rPr>
          <w:ins w:id="12" w:author="Michael Osei Asibey" w:date="2022-09-19T21:26:00Z"/>
          <w:rFonts w:ascii="Garamond" w:eastAsia="Calibri" w:hAnsi="Garamond" w:cs="Times New Roman"/>
          <w:color w:val="0D0D0D"/>
          <w:sz w:val="24"/>
          <w:szCs w:val="24"/>
        </w:rPr>
      </w:pPr>
      <w:ins w:id="13" w:author="Michael Osei Asibey" w:date="2022-09-19T21:26:00Z">
        <w:r w:rsidRPr="00941B8B">
          <w:rPr>
            <w:rFonts w:ascii="Garamond" w:eastAsia="Calibri" w:hAnsi="Garamond" w:cs="Times New Roman"/>
            <w:color w:val="0D0D0D"/>
            <w:sz w:val="24"/>
            <w:szCs w:val="24"/>
          </w:rPr>
          <w:t xml:space="preserve">in partial fulfilment of the requirements for the </w:t>
        </w:r>
      </w:ins>
    </w:p>
    <w:p w:rsidR="00E01342" w:rsidRPr="00941B8B" w:rsidRDefault="00E01342" w:rsidP="00E01342">
      <w:pPr>
        <w:spacing w:after="0" w:line="360" w:lineRule="auto"/>
        <w:jc w:val="center"/>
        <w:rPr>
          <w:ins w:id="14" w:author="Michael Osei Asibey" w:date="2022-09-19T21:26:00Z"/>
          <w:rFonts w:ascii="Garamond" w:eastAsia="Calibri" w:hAnsi="Garamond" w:cs="Times New Roman"/>
          <w:color w:val="0D0D0D"/>
          <w:sz w:val="24"/>
          <w:szCs w:val="24"/>
        </w:rPr>
      </w:pPr>
      <w:ins w:id="15" w:author="Michael Osei Asibey" w:date="2022-09-19T21:26:00Z">
        <w:r w:rsidRPr="00941B8B">
          <w:rPr>
            <w:rFonts w:ascii="Garamond" w:eastAsia="Calibri" w:hAnsi="Garamond" w:cs="Times New Roman"/>
            <w:color w:val="0D0D0D"/>
            <w:sz w:val="24"/>
            <w:szCs w:val="24"/>
          </w:rPr>
          <w:t>Degree of Bachelor of Science in Human Settlement Planning</w:t>
        </w:r>
      </w:ins>
    </w:p>
    <w:p w:rsidR="00E01342" w:rsidRPr="00941B8B" w:rsidRDefault="00E01342" w:rsidP="00E01342">
      <w:pPr>
        <w:spacing w:after="0" w:line="360" w:lineRule="auto"/>
        <w:jc w:val="center"/>
        <w:rPr>
          <w:ins w:id="16" w:author="Michael Osei Asibey" w:date="2022-09-19T21:26:00Z"/>
          <w:rFonts w:ascii="Garamond" w:eastAsia="Calibri" w:hAnsi="Garamond" w:cs="Times New Roman"/>
          <w:color w:val="0D0D0D"/>
          <w:sz w:val="24"/>
          <w:szCs w:val="24"/>
        </w:rPr>
      </w:pPr>
    </w:p>
    <w:p w:rsidR="00E01342" w:rsidRPr="00941B8B" w:rsidRDefault="00E01342" w:rsidP="00E01342">
      <w:pPr>
        <w:spacing w:after="0" w:line="360" w:lineRule="auto"/>
        <w:jc w:val="center"/>
        <w:rPr>
          <w:ins w:id="17" w:author="Michael Osei Asibey" w:date="2022-09-19T21:26:00Z"/>
          <w:rFonts w:ascii="Garamond" w:eastAsia="Calibri" w:hAnsi="Garamond" w:cs="Times New Roman"/>
          <w:color w:val="0D0D0D"/>
          <w:sz w:val="24"/>
          <w:szCs w:val="24"/>
        </w:rPr>
      </w:pPr>
    </w:p>
    <w:p w:rsidR="00E01342" w:rsidRPr="00941B8B" w:rsidRDefault="00E01342" w:rsidP="00E01342">
      <w:pPr>
        <w:spacing w:after="0" w:line="360" w:lineRule="auto"/>
        <w:jc w:val="center"/>
        <w:rPr>
          <w:ins w:id="18" w:author="Michael Osei Asibey" w:date="2022-09-19T21:26:00Z"/>
          <w:rFonts w:ascii="Garamond" w:eastAsia="Calibri" w:hAnsi="Garamond" w:cs="Times New Roman"/>
          <w:color w:val="0D0D0D"/>
          <w:sz w:val="24"/>
          <w:szCs w:val="24"/>
        </w:rPr>
      </w:pPr>
    </w:p>
    <w:p w:rsidR="00E01342" w:rsidRPr="00941B8B" w:rsidRDefault="00E01342" w:rsidP="00E01342">
      <w:pPr>
        <w:spacing w:after="0" w:line="360" w:lineRule="auto"/>
        <w:jc w:val="center"/>
        <w:rPr>
          <w:ins w:id="19" w:author="Michael Osei Asibey" w:date="2022-09-19T21:26:00Z"/>
          <w:rFonts w:ascii="Garamond" w:eastAsia="Calibri" w:hAnsi="Garamond" w:cs="Times New Roman"/>
          <w:color w:val="0D0D0D"/>
          <w:sz w:val="24"/>
          <w:szCs w:val="24"/>
        </w:rPr>
      </w:pPr>
    </w:p>
    <w:p w:rsidR="00E01342" w:rsidRPr="00941B8B" w:rsidRDefault="00E01342" w:rsidP="00E01342">
      <w:pPr>
        <w:spacing w:after="0" w:line="360" w:lineRule="auto"/>
        <w:jc w:val="center"/>
        <w:rPr>
          <w:ins w:id="20" w:author="Michael Osei Asibey" w:date="2022-09-19T21:26:00Z"/>
          <w:rFonts w:ascii="Garamond" w:eastAsia="Calibri" w:hAnsi="Garamond" w:cs="Times New Roman"/>
          <w:color w:val="0D0D0D"/>
          <w:sz w:val="24"/>
          <w:szCs w:val="24"/>
        </w:rPr>
      </w:pPr>
    </w:p>
    <w:p w:rsidR="00E01342" w:rsidRPr="00941B8B" w:rsidRDefault="00E01342" w:rsidP="00E01342">
      <w:pPr>
        <w:spacing w:after="0" w:line="360" w:lineRule="auto"/>
        <w:jc w:val="center"/>
        <w:rPr>
          <w:ins w:id="21" w:author="Michael Osei Asibey" w:date="2022-09-19T21:26:00Z"/>
          <w:rFonts w:ascii="Garamond" w:eastAsia="Calibri" w:hAnsi="Garamond" w:cs="Times New Roman"/>
          <w:color w:val="0D0D0D"/>
          <w:sz w:val="24"/>
          <w:szCs w:val="24"/>
        </w:rPr>
      </w:pPr>
      <w:ins w:id="22" w:author="Michael Osei Asibey" w:date="2022-09-19T21:26:00Z">
        <w:r w:rsidRPr="00941B8B">
          <w:rPr>
            <w:rFonts w:ascii="Garamond" w:eastAsia="Calibri" w:hAnsi="Garamond" w:cs="Times New Roman"/>
            <w:color w:val="0D0D0D"/>
            <w:sz w:val="24"/>
            <w:szCs w:val="24"/>
          </w:rPr>
          <w:t>By</w:t>
        </w:r>
      </w:ins>
    </w:p>
    <w:p w:rsidR="00E01342" w:rsidRPr="00941B8B" w:rsidRDefault="00E01342" w:rsidP="00E01342">
      <w:pPr>
        <w:spacing w:after="0" w:line="360" w:lineRule="auto"/>
        <w:jc w:val="center"/>
        <w:rPr>
          <w:ins w:id="23" w:author="Michael Osei Asibey" w:date="2022-09-19T21:26:00Z"/>
          <w:rFonts w:ascii="Garamond" w:eastAsia="Calibri" w:hAnsi="Garamond" w:cs="Times New Roman"/>
          <w:color w:val="0D0D0D"/>
          <w:sz w:val="24"/>
          <w:szCs w:val="24"/>
        </w:rPr>
      </w:pPr>
    </w:p>
    <w:p w:rsidR="00E01342" w:rsidRPr="00E01342" w:rsidRDefault="00E01342" w:rsidP="00E01342">
      <w:pPr>
        <w:spacing w:after="0" w:line="360" w:lineRule="auto"/>
        <w:jc w:val="center"/>
        <w:rPr>
          <w:ins w:id="24" w:author="Michael Osei Asibey" w:date="2022-09-19T21:26:00Z"/>
          <w:rFonts w:ascii="Garamond" w:eastAsia="Calibri" w:hAnsi="Garamond" w:cs="Times New Roman"/>
          <w:color w:val="0D0D0D"/>
          <w:sz w:val="24"/>
          <w:szCs w:val="24"/>
        </w:rPr>
      </w:pPr>
      <w:ins w:id="25" w:author="Michael Osei Asibey" w:date="2022-09-19T21:26:00Z">
        <w:r w:rsidRPr="00E01342">
          <w:rPr>
            <w:rFonts w:ascii="Garamond" w:eastAsia="Calibri" w:hAnsi="Garamond" w:cs="Times New Roman"/>
            <w:color w:val="0D0D0D"/>
            <w:sz w:val="24"/>
            <w:szCs w:val="24"/>
          </w:rPr>
          <w:t>JOSEPH NORKPLIM ATTAH</w:t>
        </w:r>
      </w:ins>
    </w:p>
    <w:p w:rsidR="00E01342" w:rsidRPr="00941B8B" w:rsidRDefault="00E01342" w:rsidP="00E01342">
      <w:pPr>
        <w:spacing w:before="120" w:after="120" w:line="360" w:lineRule="auto"/>
        <w:jc w:val="center"/>
        <w:rPr>
          <w:ins w:id="26" w:author="Michael Osei Asibey" w:date="2022-09-19T21:26:00Z"/>
          <w:rFonts w:ascii="Garamond" w:eastAsia="Calibri" w:hAnsi="Garamond" w:cs="Times New Roman"/>
          <w:bCs/>
          <w:sz w:val="24"/>
          <w:szCs w:val="24"/>
        </w:rPr>
      </w:pPr>
    </w:p>
    <w:p w:rsidR="00E01342" w:rsidRPr="00941B8B" w:rsidRDefault="00E01342" w:rsidP="00E01342">
      <w:pPr>
        <w:spacing w:before="120" w:after="120" w:line="360" w:lineRule="auto"/>
        <w:jc w:val="both"/>
        <w:rPr>
          <w:ins w:id="27" w:author="Michael Osei Asibey" w:date="2022-09-19T21:26:00Z"/>
          <w:rFonts w:ascii="Garamond" w:eastAsia="Times New Roman" w:hAnsi="Garamond" w:cs="Times New Roman"/>
          <w:sz w:val="24"/>
          <w:szCs w:val="24"/>
        </w:rPr>
      </w:pPr>
    </w:p>
    <w:p w:rsidR="00E01342" w:rsidRPr="00941B8B" w:rsidRDefault="00E01342" w:rsidP="00E01342">
      <w:pPr>
        <w:spacing w:before="120" w:after="120" w:line="360" w:lineRule="auto"/>
        <w:jc w:val="both"/>
        <w:rPr>
          <w:ins w:id="28" w:author="Michael Osei Asibey" w:date="2022-09-19T21:26:00Z"/>
          <w:rFonts w:ascii="Garamond" w:eastAsia="Times New Roman" w:hAnsi="Garamond" w:cs="Times New Roman"/>
          <w:sz w:val="24"/>
          <w:szCs w:val="24"/>
        </w:rPr>
      </w:pPr>
    </w:p>
    <w:p w:rsidR="00E01342" w:rsidRDefault="00E01342" w:rsidP="00E01342">
      <w:pPr>
        <w:spacing w:before="120" w:after="120" w:line="360" w:lineRule="auto"/>
        <w:jc w:val="both"/>
        <w:rPr>
          <w:ins w:id="29" w:author="Michael Osei Asibey" w:date="2022-09-19T21:27:00Z"/>
          <w:rFonts w:ascii="Garamond" w:eastAsia="Calibri" w:hAnsi="Garamond" w:cs="Times New Roman"/>
          <w:b/>
          <w:sz w:val="24"/>
          <w:szCs w:val="24"/>
        </w:rPr>
      </w:pPr>
    </w:p>
    <w:p w:rsidR="008B66BF" w:rsidRDefault="008B66BF" w:rsidP="00E01342">
      <w:pPr>
        <w:spacing w:before="120" w:after="120" w:line="360" w:lineRule="auto"/>
        <w:jc w:val="both"/>
        <w:rPr>
          <w:ins w:id="30" w:author="Michael Osei Asibey" w:date="2022-09-19T21:27:00Z"/>
          <w:rFonts w:ascii="Garamond" w:eastAsia="Calibri" w:hAnsi="Garamond" w:cs="Times New Roman"/>
          <w:b/>
          <w:sz w:val="24"/>
          <w:szCs w:val="24"/>
        </w:rPr>
      </w:pPr>
    </w:p>
    <w:p w:rsidR="008B66BF" w:rsidRDefault="008B66BF" w:rsidP="00E01342">
      <w:pPr>
        <w:spacing w:before="120" w:after="120" w:line="360" w:lineRule="auto"/>
        <w:jc w:val="both"/>
        <w:rPr>
          <w:ins w:id="31" w:author="Michael Osei Asibey" w:date="2022-09-19T21:27:00Z"/>
          <w:rFonts w:ascii="Garamond" w:eastAsia="Calibri" w:hAnsi="Garamond" w:cs="Times New Roman"/>
          <w:b/>
          <w:sz w:val="24"/>
          <w:szCs w:val="24"/>
        </w:rPr>
      </w:pPr>
    </w:p>
    <w:p w:rsidR="008B66BF" w:rsidRPr="00941B8B" w:rsidRDefault="008B66BF" w:rsidP="00E01342">
      <w:pPr>
        <w:spacing w:before="120" w:after="120" w:line="360" w:lineRule="auto"/>
        <w:jc w:val="both"/>
        <w:rPr>
          <w:ins w:id="32" w:author="Michael Osei Asibey" w:date="2022-09-19T21:26:00Z"/>
          <w:rFonts w:ascii="Garamond" w:eastAsia="Calibri" w:hAnsi="Garamond" w:cs="Times New Roman"/>
          <w:b/>
          <w:sz w:val="24"/>
          <w:szCs w:val="24"/>
        </w:rPr>
      </w:pPr>
    </w:p>
    <w:p w:rsidR="00E01342" w:rsidRPr="00941B8B" w:rsidRDefault="00E01342" w:rsidP="00E01342">
      <w:pPr>
        <w:spacing w:before="120" w:after="120" w:line="360" w:lineRule="auto"/>
        <w:jc w:val="both"/>
        <w:rPr>
          <w:ins w:id="33" w:author="Michael Osei Asibey" w:date="2022-09-19T21:26:00Z"/>
          <w:rFonts w:ascii="Garamond" w:eastAsia="Calibri" w:hAnsi="Garamond" w:cs="Times New Roman"/>
          <w:b/>
          <w:sz w:val="24"/>
          <w:szCs w:val="24"/>
        </w:rPr>
      </w:pPr>
    </w:p>
    <w:p w:rsidR="00E01342" w:rsidRPr="00941B8B" w:rsidRDefault="00E01342" w:rsidP="00E01342">
      <w:pPr>
        <w:jc w:val="center"/>
        <w:rPr>
          <w:ins w:id="34" w:author="Michael Osei Asibey" w:date="2022-09-19T21:26:00Z"/>
          <w:rFonts w:ascii="Garamond" w:hAnsi="Garamond"/>
          <w:b/>
          <w:noProof/>
          <w:sz w:val="24"/>
          <w:szCs w:val="24"/>
        </w:rPr>
      </w:pPr>
      <w:ins w:id="35" w:author="Michael Osei Asibey" w:date="2022-09-19T21:26:00Z">
        <w:r w:rsidRPr="00941B8B">
          <w:rPr>
            <w:rFonts w:ascii="Garamond" w:hAnsi="Garamond"/>
            <w:b/>
            <w:noProof/>
            <w:sz w:val="24"/>
            <w:szCs w:val="24"/>
            <w:lang w:val="en-US"/>
          </w:rPr>
          <w:t>September</w:t>
        </w:r>
        <w:r w:rsidRPr="00941B8B">
          <w:rPr>
            <w:rFonts w:ascii="Garamond" w:hAnsi="Garamond"/>
            <w:b/>
            <w:noProof/>
            <w:sz w:val="24"/>
            <w:szCs w:val="24"/>
          </w:rPr>
          <w:t>, 2022</w:t>
        </w:r>
      </w:ins>
    </w:p>
    <w:p w:rsidR="00E01342" w:rsidRPr="000978D4" w:rsidRDefault="00E01342" w:rsidP="00324684">
      <w:pPr>
        <w:spacing w:line="360" w:lineRule="auto"/>
        <w:jc w:val="center"/>
        <w:rPr>
          <w:rFonts w:ascii="Garamond" w:hAnsi="Garamond" w:cs="Times New Roman"/>
          <w:b/>
          <w:sz w:val="24"/>
          <w:szCs w:val="24"/>
          <w:u w:val="single"/>
          <w:lang w:val="en-US"/>
        </w:rPr>
      </w:pPr>
    </w:p>
    <w:p w:rsidR="00DE5DCC" w:rsidRDefault="00DE5DCC">
      <w:pPr>
        <w:rPr>
          <w:ins w:id="36" w:author="Michael Osei Asibey" w:date="2022-09-19T21:27:00Z"/>
          <w:rFonts w:ascii="Garamond" w:hAnsi="Garamond" w:cs="Times New Roman"/>
          <w:b/>
          <w:sz w:val="24"/>
          <w:szCs w:val="24"/>
          <w:lang w:val="en-US"/>
        </w:rPr>
      </w:pPr>
      <w:ins w:id="37" w:author="Michael Osei Asibey" w:date="2022-09-19T21:27:00Z">
        <w:r>
          <w:rPr>
            <w:rFonts w:ascii="Garamond" w:hAnsi="Garamond" w:cs="Times New Roman"/>
            <w:b/>
            <w:sz w:val="24"/>
            <w:szCs w:val="24"/>
            <w:lang w:val="en-US"/>
          </w:rPr>
          <w:br w:type="page"/>
        </w:r>
      </w:ins>
    </w:p>
    <w:p w:rsidR="0045387B" w:rsidRPr="008B66BF" w:rsidRDefault="0045387B" w:rsidP="00324684">
      <w:pPr>
        <w:spacing w:line="360" w:lineRule="auto"/>
        <w:jc w:val="center"/>
        <w:rPr>
          <w:rFonts w:ascii="Garamond" w:hAnsi="Garamond" w:cs="Times New Roman"/>
          <w:b/>
          <w:sz w:val="24"/>
          <w:szCs w:val="24"/>
          <w:lang w:val="en-US"/>
          <w:rPrChange w:id="38" w:author="Michael Osei Asibey" w:date="2022-09-19T21:27:00Z">
            <w:rPr>
              <w:rFonts w:ascii="Garamond" w:hAnsi="Garamond" w:cs="Times New Roman"/>
              <w:b/>
              <w:sz w:val="24"/>
              <w:szCs w:val="24"/>
              <w:u w:val="single"/>
              <w:lang w:val="en-US"/>
            </w:rPr>
          </w:rPrChange>
        </w:rPr>
      </w:pPr>
      <w:r w:rsidRPr="008B66BF">
        <w:rPr>
          <w:rFonts w:ascii="Garamond" w:hAnsi="Garamond" w:cs="Times New Roman"/>
          <w:b/>
          <w:sz w:val="24"/>
          <w:szCs w:val="24"/>
          <w:lang w:val="en-US"/>
          <w:rPrChange w:id="39" w:author="Michael Osei Asibey" w:date="2022-09-19T21:27:00Z">
            <w:rPr>
              <w:rFonts w:ascii="Garamond" w:hAnsi="Garamond" w:cs="Times New Roman"/>
              <w:b/>
              <w:sz w:val="24"/>
              <w:szCs w:val="24"/>
              <w:u w:val="single"/>
              <w:lang w:val="en-US"/>
            </w:rPr>
          </w:rPrChange>
        </w:rPr>
        <w:lastRenderedPageBreak/>
        <w:t>CHAPTER ONE</w:t>
      </w:r>
    </w:p>
    <w:p w:rsidR="0045387B" w:rsidRPr="008B66BF" w:rsidRDefault="0045387B" w:rsidP="00324684">
      <w:pPr>
        <w:spacing w:line="360" w:lineRule="auto"/>
        <w:jc w:val="center"/>
        <w:rPr>
          <w:rFonts w:ascii="Garamond" w:hAnsi="Garamond" w:cs="Times New Roman"/>
          <w:b/>
          <w:sz w:val="24"/>
          <w:szCs w:val="24"/>
          <w:lang w:val="en-US"/>
          <w:rPrChange w:id="40" w:author="Michael Osei Asibey" w:date="2022-09-19T21:27:00Z">
            <w:rPr>
              <w:rFonts w:ascii="Garamond" w:hAnsi="Garamond" w:cs="Times New Roman"/>
              <w:b/>
              <w:sz w:val="24"/>
              <w:szCs w:val="24"/>
              <w:u w:val="single"/>
              <w:lang w:val="en-US"/>
            </w:rPr>
          </w:rPrChange>
        </w:rPr>
      </w:pPr>
      <w:r w:rsidRPr="008B66BF">
        <w:rPr>
          <w:rFonts w:ascii="Garamond" w:hAnsi="Garamond" w:cs="Times New Roman"/>
          <w:b/>
          <w:sz w:val="24"/>
          <w:szCs w:val="24"/>
          <w:lang w:val="en-US"/>
          <w:rPrChange w:id="41" w:author="Michael Osei Asibey" w:date="2022-09-19T21:27:00Z">
            <w:rPr>
              <w:rFonts w:ascii="Garamond" w:hAnsi="Garamond" w:cs="Times New Roman"/>
              <w:b/>
              <w:sz w:val="24"/>
              <w:szCs w:val="24"/>
              <w:u w:val="single"/>
              <w:lang w:val="en-US"/>
            </w:rPr>
          </w:rPrChange>
        </w:rPr>
        <w:t>GENERAL INTRODUCTION</w:t>
      </w:r>
    </w:p>
    <w:p w:rsidR="00662D2D" w:rsidRPr="000978D4" w:rsidRDefault="008139B6" w:rsidP="00324684">
      <w:pPr>
        <w:spacing w:line="360" w:lineRule="auto"/>
        <w:jc w:val="both"/>
        <w:rPr>
          <w:rFonts w:ascii="Garamond" w:hAnsi="Garamond" w:cs="Times New Roman"/>
          <w:b/>
          <w:sz w:val="24"/>
          <w:szCs w:val="24"/>
          <w:lang w:val="en-US"/>
        </w:rPr>
      </w:pPr>
      <w:r w:rsidRPr="000978D4">
        <w:rPr>
          <w:rFonts w:ascii="Garamond" w:hAnsi="Garamond" w:cs="Times New Roman"/>
          <w:b/>
          <w:sz w:val="24"/>
          <w:szCs w:val="24"/>
          <w:lang w:val="en-US"/>
        </w:rPr>
        <w:t xml:space="preserve">1.1 </w:t>
      </w:r>
      <w:r w:rsidR="00662D2D" w:rsidRPr="000978D4">
        <w:rPr>
          <w:rFonts w:ascii="Garamond" w:hAnsi="Garamond" w:cs="Times New Roman"/>
          <w:b/>
          <w:sz w:val="24"/>
          <w:szCs w:val="24"/>
          <w:lang w:val="en-US"/>
        </w:rPr>
        <w:t>Introduction</w:t>
      </w:r>
    </w:p>
    <w:p w:rsidR="0043398B" w:rsidRPr="000978D4" w:rsidRDefault="00801160" w:rsidP="00324684">
      <w:p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t>Street networks form the vessels through which the lifeblood of human settlements (people, services, goods</w:t>
      </w:r>
      <w:r w:rsidR="00950D2E" w:rsidRPr="000978D4">
        <w:rPr>
          <w:rFonts w:ascii="Garamond" w:hAnsi="Garamond" w:cs="Times New Roman"/>
          <w:sz w:val="24"/>
          <w:szCs w:val="24"/>
          <w:lang w:val="en-US"/>
        </w:rPr>
        <w:t>,</w:t>
      </w:r>
      <w:r w:rsidRPr="000978D4">
        <w:rPr>
          <w:rFonts w:ascii="Garamond" w:hAnsi="Garamond" w:cs="Times New Roman"/>
          <w:sz w:val="24"/>
          <w:szCs w:val="24"/>
          <w:lang w:val="en-US"/>
        </w:rPr>
        <w:t xml:space="preserve"> and information) flow. They underlie commutes, discretionary trips</w:t>
      </w:r>
      <w:r w:rsidR="00950D2E" w:rsidRPr="000978D4">
        <w:rPr>
          <w:rFonts w:ascii="Garamond" w:hAnsi="Garamond" w:cs="Times New Roman"/>
          <w:sz w:val="24"/>
          <w:szCs w:val="24"/>
          <w:lang w:val="en-US"/>
        </w:rPr>
        <w:t>,</w:t>
      </w:r>
      <w:r w:rsidRPr="000978D4">
        <w:rPr>
          <w:rFonts w:ascii="Garamond" w:hAnsi="Garamond" w:cs="Times New Roman"/>
          <w:sz w:val="24"/>
          <w:szCs w:val="24"/>
          <w:lang w:val="en-US"/>
        </w:rPr>
        <w:t xml:space="preserve"> and the location decisions of households and firms</w:t>
      </w:r>
      <w:r w:rsidR="00821C8B" w:rsidRPr="000978D4">
        <w:rPr>
          <w:rFonts w:ascii="Garamond" w:hAnsi="Garamond" w:cs="Times New Roman"/>
          <w:sz w:val="24"/>
          <w:szCs w:val="24"/>
          <w:lang w:val="en-US"/>
        </w:rPr>
        <w:t xml:space="preserve"> </w:t>
      </w:r>
      <w:r w:rsidR="00821C8B" w:rsidRPr="000978D4">
        <w:rPr>
          <w:rFonts w:ascii="Garamond" w:hAnsi="Garamond" w:cs="Times New Roman"/>
          <w:sz w:val="24"/>
          <w:szCs w:val="24"/>
          <w:lang w:val="en-US"/>
        </w:rPr>
        <w:fldChar w:fldCharType="begin" w:fldLock="1"/>
      </w:r>
      <w:r w:rsidR="0037092B" w:rsidRPr="000978D4">
        <w:rPr>
          <w:rFonts w:ascii="Garamond" w:hAnsi="Garamond" w:cs="Times New Roman"/>
          <w:sz w:val="24"/>
          <w:szCs w:val="24"/>
          <w:lang w:val="en-US"/>
        </w:rPr>
        <w:instrText>ADDIN CSL_CITATION {"citationItems":[{"id":"ITEM-1","itemData":{"DOI":"10.2139/ssrn.3119939","ISSN":"1556-5068","abstract":"Circuity,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cities.","author":[{"dropping-particle":"","family":"Boeing","given":"Geoff","non-dropping-particle":"","parse-names":false,"suffix":""}],"container-title":"SSRN Electronic Journal","id":"ITEM-1","issued":{"date-parts":[["2018"]]},"title":"The Morphology and Circuity of Walkable and Drivable Street Networks","type":"article-journal"},"uris":["http://www.mendeley.com/documents/?uuid=53d2bc7a-7afe-3453-bb9a-8120f08d33d5"]}],"mendeley":{"formattedCitation":"(Boeing, 2018a)","plainTextFormattedCitation":"(Boeing, 2018a)","previouslyFormattedCitation":"(Boeing, 2018a)"},"properties":{"noteIndex":0},"schema":"https://github.com/citation-style-language/schema/raw/master/csl-citation.json"}</w:instrText>
      </w:r>
      <w:r w:rsidR="00821C8B" w:rsidRPr="000978D4">
        <w:rPr>
          <w:rFonts w:ascii="Garamond" w:hAnsi="Garamond" w:cs="Times New Roman"/>
          <w:sz w:val="24"/>
          <w:szCs w:val="24"/>
          <w:lang w:val="en-US"/>
        </w:rPr>
        <w:fldChar w:fldCharType="separate"/>
      </w:r>
      <w:r w:rsidR="00771943" w:rsidRPr="000978D4">
        <w:rPr>
          <w:rFonts w:ascii="Garamond" w:hAnsi="Garamond" w:cs="Times New Roman"/>
          <w:noProof/>
          <w:sz w:val="24"/>
          <w:szCs w:val="24"/>
          <w:lang w:val="en-US"/>
        </w:rPr>
        <w:t>(Boeing, 2018a)</w:t>
      </w:r>
      <w:r w:rsidR="00821C8B" w:rsidRPr="000978D4">
        <w:rPr>
          <w:rFonts w:ascii="Garamond" w:hAnsi="Garamond" w:cs="Times New Roman"/>
          <w:sz w:val="24"/>
          <w:szCs w:val="24"/>
          <w:lang w:val="en-US"/>
        </w:rPr>
        <w:fldChar w:fldCharType="end"/>
      </w:r>
      <w:r w:rsidR="00CF3582" w:rsidRPr="000978D4">
        <w:rPr>
          <w:rFonts w:ascii="Garamond" w:hAnsi="Garamond" w:cs="Times New Roman"/>
          <w:sz w:val="24"/>
          <w:szCs w:val="24"/>
          <w:lang w:val="en-US"/>
        </w:rPr>
        <w:t>. More importantly, they</w:t>
      </w:r>
      <w:r w:rsidR="00821C8B" w:rsidRPr="000978D4">
        <w:rPr>
          <w:rFonts w:ascii="Garamond" w:hAnsi="Garamond" w:cs="Times New Roman"/>
          <w:sz w:val="24"/>
          <w:szCs w:val="24"/>
          <w:lang w:val="en-US"/>
        </w:rPr>
        <w:t xml:space="preserve"> help shape the urban structure and shape the way human interactions happen in space.</w:t>
      </w:r>
      <w:r w:rsidR="0043398B" w:rsidRPr="000978D4">
        <w:rPr>
          <w:rFonts w:ascii="Garamond" w:hAnsi="Garamond" w:cs="Times New Roman"/>
          <w:sz w:val="24"/>
          <w:szCs w:val="24"/>
          <w:lang w:val="en-US"/>
        </w:rPr>
        <w:t xml:space="preserve"> They are so important and prevalent in our lives that it would be impossible to imagine a world in which street networks do not play an important role in how we live and interact with the immediate environment and the people around us.</w:t>
      </w:r>
    </w:p>
    <w:p w:rsidR="0020533B" w:rsidRPr="000978D4" w:rsidRDefault="006712FB" w:rsidP="00324684">
      <w:p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t xml:space="preserve">The current output of urban transportation efforts in Ghana </w:t>
      </w:r>
      <w:r w:rsidR="00895983" w:rsidRPr="000978D4">
        <w:rPr>
          <w:rFonts w:ascii="Garamond" w:hAnsi="Garamond" w:cs="Times New Roman"/>
          <w:sz w:val="24"/>
          <w:szCs w:val="24"/>
          <w:lang w:val="en-US"/>
        </w:rPr>
        <w:t>is</w:t>
      </w:r>
      <w:r w:rsidRPr="000978D4">
        <w:rPr>
          <w:rFonts w:ascii="Garamond" w:hAnsi="Garamond" w:cs="Times New Roman"/>
          <w:sz w:val="24"/>
          <w:szCs w:val="24"/>
          <w:lang w:val="en-US"/>
        </w:rPr>
        <w:t xml:space="preserve"> subpar</w:t>
      </w:r>
      <w:r w:rsidR="007414A8" w:rsidRPr="000978D4">
        <w:rPr>
          <w:rFonts w:ascii="Garamond" w:hAnsi="Garamond" w:cs="Times New Roman"/>
          <w:sz w:val="24"/>
          <w:szCs w:val="24"/>
          <w:lang w:val="en-US"/>
        </w:rPr>
        <w:t>—and mostly become</w:t>
      </w:r>
      <w:r w:rsidR="00895983" w:rsidRPr="000978D4">
        <w:rPr>
          <w:rFonts w:ascii="Garamond" w:hAnsi="Garamond" w:cs="Times New Roman"/>
          <w:sz w:val="24"/>
          <w:szCs w:val="24"/>
          <w:lang w:val="en-US"/>
        </w:rPr>
        <w:t>s</w:t>
      </w:r>
      <w:r w:rsidR="007414A8" w:rsidRPr="000978D4">
        <w:rPr>
          <w:rFonts w:ascii="Garamond" w:hAnsi="Garamond" w:cs="Times New Roman"/>
          <w:sz w:val="24"/>
          <w:szCs w:val="24"/>
          <w:lang w:val="en-US"/>
        </w:rPr>
        <w:t xml:space="preserve"> more of a problem after commissioning</w:t>
      </w:r>
      <w:ins w:id="42" w:author="Michael Osei Asibey" w:date="2022-09-19T21:27:00Z">
        <w:r w:rsidR="009F69C3">
          <w:rPr>
            <w:rFonts w:ascii="Garamond" w:hAnsi="Garamond" w:cs="Times New Roman"/>
            <w:sz w:val="24"/>
            <w:szCs w:val="24"/>
            <w:lang w:val="en-US"/>
          </w:rPr>
          <w:t xml:space="preserve"> - </w:t>
        </w:r>
      </w:ins>
      <w:del w:id="43" w:author="Michael Osei Asibey" w:date="2022-09-19T21:27:00Z">
        <w:r w:rsidR="007414A8" w:rsidRPr="000978D4" w:rsidDel="009F69C3">
          <w:rPr>
            <w:rFonts w:ascii="Garamond" w:hAnsi="Garamond" w:cs="Times New Roman"/>
            <w:sz w:val="24"/>
            <w:szCs w:val="24"/>
            <w:lang w:val="en-US"/>
          </w:rPr>
          <w:delText xml:space="preserve">—, </w:delText>
        </w:r>
      </w:del>
      <w:r w:rsidR="007414A8" w:rsidRPr="000978D4">
        <w:rPr>
          <w:rFonts w:ascii="Garamond" w:hAnsi="Garamond" w:cs="Times New Roman"/>
          <w:sz w:val="24"/>
          <w:szCs w:val="24"/>
          <w:lang w:val="en-US"/>
        </w:rPr>
        <w:t>this can</w:t>
      </w:r>
      <w:r w:rsidRPr="000978D4">
        <w:rPr>
          <w:rFonts w:ascii="Garamond" w:hAnsi="Garamond" w:cs="Times New Roman"/>
          <w:sz w:val="24"/>
          <w:szCs w:val="24"/>
          <w:lang w:val="en-US"/>
        </w:rPr>
        <w:t xml:space="preserve"> be experienced by any person </w:t>
      </w:r>
      <w:r w:rsidR="007414A8" w:rsidRPr="000978D4">
        <w:rPr>
          <w:rFonts w:ascii="Garamond" w:hAnsi="Garamond" w:cs="Times New Roman"/>
          <w:sz w:val="24"/>
          <w:szCs w:val="24"/>
          <w:lang w:val="en-US"/>
        </w:rPr>
        <w:t>living in any city</w:t>
      </w:r>
      <w:r w:rsidRPr="000978D4">
        <w:rPr>
          <w:rFonts w:ascii="Garamond" w:hAnsi="Garamond" w:cs="Times New Roman"/>
          <w:sz w:val="24"/>
          <w:szCs w:val="24"/>
          <w:lang w:val="en-US"/>
        </w:rPr>
        <w:t xml:space="preserve"> in Ghana. Commute times are longer because it takes twice as much time to travel between two endpoints. There</w:t>
      </w:r>
      <w:r w:rsidR="007414A8" w:rsidRPr="000978D4">
        <w:rPr>
          <w:rFonts w:ascii="Garamond" w:hAnsi="Garamond" w:cs="Times New Roman"/>
          <w:sz w:val="24"/>
          <w:szCs w:val="24"/>
          <w:lang w:val="en-US"/>
        </w:rPr>
        <w:t xml:space="preserve"> is a huge divide between academic output on the subject and actual implementation of these ideas in our cities</w:t>
      </w:r>
      <w:r w:rsidR="0020533B" w:rsidRPr="000978D4">
        <w:rPr>
          <w:rFonts w:ascii="Garamond" w:hAnsi="Garamond" w:cs="Times New Roman"/>
          <w:sz w:val="24"/>
          <w:szCs w:val="24"/>
          <w:lang w:val="en-US"/>
        </w:rPr>
        <w:t xml:space="preserve"> mostly due to the informal ways in which </w:t>
      </w:r>
      <w:r w:rsidR="00895983" w:rsidRPr="000978D4">
        <w:rPr>
          <w:rFonts w:ascii="Garamond" w:hAnsi="Garamond" w:cs="Times New Roman"/>
          <w:sz w:val="24"/>
          <w:szCs w:val="24"/>
          <w:lang w:val="en-US"/>
        </w:rPr>
        <w:t>they</w:t>
      </w:r>
      <w:r w:rsidR="0020533B" w:rsidRPr="000978D4">
        <w:rPr>
          <w:rFonts w:ascii="Garamond" w:hAnsi="Garamond" w:cs="Times New Roman"/>
          <w:sz w:val="24"/>
          <w:szCs w:val="24"/>
          <w:lang w:val="en-US"/>
        </w:rPr>
        <w:t xml:space="preserve"> evolve</w:t>
      </w:r>
      <w:r w:rsidR="007414A8" w:rsidRPr="000978D4">
        <w:rPr>
          <w:rFonts w:ascii="Garamond" w:hAnsi="Garamond" w:cs="Times New Roman"/>
          <w:sz w:val="24"/>
          <w:szCs w:val="24"/>
          <w:lang w:val="en-US"/>
        </w:rPr>
        <w:t>—that is if they are even considered at all</w:t>
      </w:r>
      <w:r w:rsidR="001D0368" w:rsidRPr="000978D4">
        <w:rPr>
          <w:rFonts w:ascii="Garamond" w:hAnsi="Garamond" w:cs="Times New Roman"/>
          <w:sz w:val="24"/>
          <w:szCs w:val="24"/>
          <w:lang w:val="en-US"/>
        </w:rPr>
        <w:t>—</w:t>
      </w:r>
      <w:r w:rsidR="007414A8" w:rsidRPr="000978D4">
        <w:rPr>
          <w:rFonts w:ascii="Garamond" w:hAnsi="Garamond" w:cs="Times New Roman"/>
          <w:sz w:val="24"/>
          <w:szCs w:val="24"/>
          <w:lang w:val="en-US"/>
        </w:rPr>
        <w:t xml:space="preserve">as </w:t>
      </w:r>
      <w:del w:id="44" w:author="Michael Osei Asibey" w:date="2022-09-19T21:27:00Z">
        <w:r w:rsidR="001D0368" w:rsidRPr="000978D4" w:rsidDel="009F69C3">
          <w:rPr>
            <w:rFonts w:ascii="Garamond" w:hAnsi="Garamond" w:cs="Times New Roman"/>
            <w:sz w:val="24"/>
            <w:szCs w:val="24"/>
            <w:lang w:val="en-US"/>
          </w:rPr>
          <w:delText xml:space="preserve">Dumedah &amp; Garsonu </w:delText>
        </w:r>
      </w:del>
      <w:r w:rsidR="0020533B" w:rsidRPr="000978D4">
        <w:rPr>
          <w:rFonts w:ascii="Garamond" w:hAnsi="Garamond" w:cs="Times New Roman"/>
          <w:sz w:val="24"/>
          <w:szCs w:val="24"/>
          <w:lang w:val="en-US"/>
        </w:rPr>
        <w:fldChar w:fldCharType="begin" w:fldLock="1"/>
      </w:r>
      <w:r w:rsidR="001D0368" w:rsidRPr="000978D4">
        <w:rPr>
          <w:rFonts w:ascii="Garamond" w:hAnsi="Garamond"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2021a)","plainTextFormattedCitation":"(Dumedah &amp; Garsonu, 2021a)","previouslyFormattedCitation":"(Dumedah &amp; Garsonu, 2021a)"},"properties":{"noteIndex":0},"schema":"https://github.com/citation-style-language/schema/raw/master/csl-citation.json"}</w:instrText>
      </w:r>
      <w:r w:rsidR="0020533B" w:rsidRPr="000978D4">
        <w:rPr>
          <w:rFonts w:ascii="Garamond" w:hAnsi="Garamond" w:cs="Times New Roman"/>
          <w:sz w:val="24"/>
          <w:szCs w:val="24"/>
          <w:lang w:val="en-US"/>
        </w:rPr>
        <w:fldChar w:fldCharType="separate"/>
      </w:r>
      <w:del w:id="45" w:author="Michael Osei Asibey" w:date="2022-09-19T21:27:00Z">
        <w:r w:rsidR="001D0368" w:rsidRPr="000978D4" w:rsidDel="009F69C3">
          <w:rPr>
            <w:rFonts w:ascii="Garamond" w:hAnsi="Garamond" w:cs="Times New Roman"/>
            <w:noProof/>
            <w:sz w:val="24"/>
            <w:szCs w:val="24"/>
            <w:lang w:val="en-US"/>
          </w:rPr>
          <w:delText>(</w:delText>
        </w:r>
      </w:del>
      <w:r w:rsidR="001D0368" w:rsidRPr="000978D4">
        <w:rPr>
          <w:rFonts w:ascii="Garamond" w:hAnsi="Garamond" w:cs="Times New Roman"/>
          <w:noProof/>
          <w:sz w:val="24"/>
          <w:szCs w:val="24"/>
          <w:lang w:val="en-US"/>
        </w:rPr>
        <w:t>Dumedah &amp; Garsonu</w:t>
      </w:r>
      <w:del w:id="46" w:author="Michael Osei Asibey" w:date="2022-09-19T21:28:00Z">
        <w:r w:rsidR="001D0368" w:rsidRPr="000978D4" w:rsidDel="009F69C3">
          <w:rPr>
            <w:rFonts w:ascii="Garamond" w:hAnsi="Garamond" w:cs="Times New Roman"/>
            <w:noProof/>
            <w:sz w:val="24"/>
            <w:szCs w:val="24"/>
            <w:lang w:val="en-US"/>
          </w:rPr>
          <w:delText xml:space="preserve">, </w:delText>
        </w:r>
      </w:del>
      <w:ins w:id="47" w:author="Michael Osei Asibey" w:date="2022-09-19T21:28:00Z">
        <w:r w:rsidR="009F69C3">
          <w:rPr>
            <w:rFonts w:ascii="Garamond" w:hAnsi="Garamond" w:cs="Times New Roman"/>
            <w:noProof/>
            <w:sz w:val="24"/>
            <w:szCs w:val="24"/>
            <w:lang w:val="en-US"/>
          </w:rPr>
          <w:t xml:space="preserve"> (</w:t>
        </w:r>
      </w:ins>
      <w:r w:rsidR="001D0368" w:rsidRPr="000978D4">
        <w:rPr>
          <w:rFonts w:ascii="Garamond" w:hAnsi="Garamond" w:cs="Times New Roman"/>
          <w:noProof/>
          <w:sz w:val="24"/>
          <w:szCs w:val="24"/>
          <w:lang w:val="en-US"/>
        </w:rPr>
        <w:t>2021a)</w:t>
      </w:r>
      <w:r w:rsidR="0020533B" w:rsidRPr="000978D4">
        <w:rPr>
          <w:rFonts w:ascii="Garamond" w:hAnsi="Garamond" w:cs="Times New Roman"/>
          <w:sz w:val="24"/>
          <w:szCs w:val="24"/>
          <w:lang w:val="en-US"/>
        </w:rPr>
        <w:fldChar w:fldCharType="end"/>
      </w:r>
      <w:r w:rsidR="0020533B" w:rsidRPr="000978D4">
        <w:rPr>
          <w:rFonts w:ascii="Garamond" w:hAnsi="Garamond" w:cs="Times New Roman"/>
          <w:sz w:val="24"/>
          <w:szCs w:val="24"/>
          <w:lang w:val="en-US"/>
        </w:rPr>
        <w:t xml:space="preserve"> </w:t>
      </w:r>
      <w:r w:rsidR="001D0368" w:rsidRPr="000978D4">
        <w:rPr>
          <w:rFonts w:ascii="Garamond" w:hAnsi="Garamond" w:cs="Times New Roman"/>
          <w:sz w:val="24"/>
          <w:szCs w:val="24"/>
          <w:lang w:val="en-US"/>
        </w:rPr>
        <w:t>argue</w:t>
      </w:r>
      <w:r w:rsidR="007414A8" w:rsidRPr="000978D4">
        <w:rPr>
          <w:rFonts w:ascii="Garamond" w:hAnsi="Garamond" w:cs="Times New Roman"/>
          <w:sz w:val="24"/>
          <w:szCs w:val="24"/>
          <w:lang w:val="en-US"/>
        </w:rPr>
        <w:t>, “</w:t>
      </w:r>
      <w:r w:rsidR="007414A8" w:rsidRPr="000978D4">
        <w:rPr>
          <w:rFonts w:ascii="Garamond" w:hAnsi="Garamond" w:cs="Times New Roman"/>
          <w:color w:val="1C1D1E"/>
          <w:sz w:val="24"/>
          <w:szCs w:val="24"/>
          <w:shd w:val="clear" w:color="auto" w:fill="FFFFFF"/>
        </w:rPr>
        <w:t xml:space="preserve">very little is known from the literature about the spatial structure of urban road networks in Ghana, sub-Saharan Africa, or in areas with </w:t>
      </w:r>
      <w:r w:rsidR="00895983" w:rsidRPr="000978D4">
        <w:rPr>
          <w:rFonts w:ascii="Garamond" w:hAnsi="Garamond" w:cs="Times New Roman"/>
          <w:color w:val="1C1D1E"/>
          <w:sz w:val="24"/>
          <w:szCs w:val="24"/>
          <w:shd w:val="clear" w:color="auto" w:fill="FFFFFF"/>
        </w:rPr>
        <w:t xml:space="preserve">the </w:t>
      </w:r>
      <w:r w:rsidR="007414A8" w:rsidRPr="000978D4">
        <w:rPr>
          <w:rFonts w:ascii="Garamond" w:hAnsi="Garamond" w:cs="Times New Roman"/>
          <w:color w:val="1C1D1E"/>
          <w:sz w:val="24"/>
          <w:szCs w:val="24"/>
          <w:shd w:val="clear" w:color="auto" w:fill="FFFFFF"/>
        </w:rPr>
        <w:t>similar informal layout of roads</w:t>
      </w:r>
      <w:r w:rsidR="007414A8" w:rsidRPr="000978D4">
        <w:rPr>
          <w:rFonts w:ascii="Garamond" w:hAnsi="Garamond" w:cs="Times New Roman"/>
          <w:sz w:val="24"/>
          <w:szCs w:val="24"/>
          <w:lang w:val="en-US"/>
        </w:rPr>
        <w:t xml:space="preserve">”. </w:t>
      </w:r>
      <w:r w:rsidR="0020533B" w:rsidRPr="000978D4">
        <w:rPr>
          <w:rFonts w:ascii="Garamond" w:hAnsi="Garamond" w:cs="Times New Roman"/>
          <w:sz w:val="24"/>
          <w:szCs w:val="24"/>
          <w:lang w:val="en-US"/>
        </w:rPr>
        <w:t xml:space="preserve">It will get increasingly harder to do </w:t>
      </w:r>
      <w:del w:id="48" w:author="Michael Osei Asibey" w:date="2022-09-19T21:28:00Z">
        <w:r w:rsidR="0020533B" w:rsidRPr="000978D4" w:rsidDel="009F69C3">
          <w:rPr>
            <w:rFonts w:ascii="Garamond" w:hAnsi="Garamond" w:cs="Times New Roman"/>
            <w:sz w:val="24"/>
            <w:szCs w:val="24"/>
            <w:lang w:val="en-US"/>
          </w:rPr>
          <w:delText>U</w:delText>
        </w:r>
      </w:del>
      <w:ins w:id="49" w:author="Michael Osei Asibey" w:date="2022-09-19T21:28:00Z">
        <w:r w:rsidR="009F69C3">
          <w:rPr>
            <w:rFonts w:ascii="Garamond" w:hAnsi="Garamond" w:cs="Times New Roman"/>
            <w:sz w:val="24"/>
            <w:szCs w:val="24"/>
            <w:lang w:val="en-US"/>
          </w:rPr>
          <w:t>u</w:t>
        </w:r>
      </w:ins>
      <w:r w:rsidR="0020533B" w:rsidRPr="000978D4">
        <w:rPr>
          <w:rFonts w:ascii="Garamond" w:hAnsi="Garamond" w:cs="Times New Roman"/>
          <w:sz w:val="24"/>
          <w:szCs w:val="24"/>
          <w:lang w:val="en-US"/>
        </w:rPr>
        <w:t xml:space="preserve">rban </w:t>
      </w:r>
      <w:ins w:id="50" w:author="Michael Osei Asibey" w:date="2022-09-19T21:28:00Z">
        <w:r w:rsidR="009F69C3">
          <w:rPr>
            <w:rFonts w:ascii="Garamond" w:hAnsi="Garamond" w:cs="Times New Roman"/>
            <w:sz w:val="24"/>
            <w:szCs w:val="24"/>
            <w:lang w:val="en-US"/>
          </w:rPr>
          <w:t>p</w:t>
        </w:r>
      </w:ins>
      <w:del w:id="51" w:author="Michael Osei Asibey" w:date="2022-09-19T21:28:00Z">
        <w:r w:rsidR="0020533B" w:rsidRPr="000978D4" w:rsidDel="009F69C3">
          <w:rPr>
            <w:rFonts w:ascii="Garamond" w:hAnsi="Garamond" w:cs="Times New Roman"/>
            <w:sz w:val="24"/>
            <w:szCs w:val="24"/>
            <w:lang w:val="en-US"/>
          </w:rPr>
          <w:delText>P</w:delText>
        </w:r>
      </w:del>
      <w:r w:rsidR="0020533B" w:rsidRPr="000978D4">
        <w:rPr>
          <w:rFonts w:ascii="Garamond" w:hAnsi="Garamond" w:cs="Times New Roman"/>
          <w:sz w:val="24"/>
          <w:szCs w:val="24"/>
          <w:lang w:val="en-US"/>
        </w:rPr>
        <w:t>lanning</w:t>
      </w:r>
      <w:r w:rsidR="007414A8" w:rsidRPr="000978D4">
        <w:rPr>
          <w:rFonts w:ascii="Garamond" w:hAnsi="Garamond" w:cs="Times New Roman"/>
          <w:sz w:val="24"/>
          <w:szCs w:val="24"/>
          <w:lang w:val="en-US"/>
        </w:rPr>
        <w:t xml:space="preserve"> in Ghana</w:t>
      </w:r>
      <w:ins w:id="52" w:author="Michael Osei Asibey" w:date="2022-09-19T21:28:00Z">
        <w:r w:rsidR="009F69C3">
          <w:rPr>
            <w:rFonts w:ascii="Garamond" w:hAnsi="Garamond" w:cs="Times New Roman"/>
            <w:sz w:val="24"/>
            <w:szCs w:val="24"/>
            <w:lang w:val="en-US"/>
          </w:rPr>
          <w:t>,</w:t>
        </w:r>
      </w:ins>
      <w:r w:rsidR="0020533B" w:rsidRPr="000978D4">
        <w:rPr>
          <w:rFonts w:ascii="Garamond" w:hAnsi="Garamond" w:cs="Times New Roman"/>
          <w:sz w:val="24"/>
          <w:szCs w:val="24"/>
          <w:lang w:val="en-US"/>
        </w:rPr>
        <w:t xml:space="preserve"> specifically</w:t>
      </w:r>
      <w:r w:rsidR="00895983" w:rsidRPr="000978D4">
        <w:rPr>
          <w:rFonts w:ascii="Garamond" w:hAnsi="Garamond" w:cs="Times New Roman"/>
          <w:sz w:val="24"/>
          <w:szCs w:val="24"/>
          <w:lang w:val="en-US"/>
        </w:rPr>
        <w:t xml:space="preserve"> in</w:t>
      </w:r>
      <w:r w:rsidR="0020533B" w:rsidRPr="000978D4">
        <w:rPr>
          <w:rFonts w:ascii="Garamond" w:hAnsi="Garamond" w:cs="Times New Roman"/>
          <w:sz w:val="24"/>
          <w:szCs w:val="24"/>
          <w:lang w:val="en-US"/>
        </w:rPr>
        <w:t xml:space="preserve"> the transport sector</w:t>
      </w:r>
      <w:ins w:id="53" w:author="Michael Osei Asibey" w:date="2022-09-19T21:28:00Z">
        <w:r w:rsidR="009F69C3">
          <w:rPr>
            <w:rFonts w:ascii="Garamond" w:hAnsi="Garamond" w:cs="Times New Roman"/>
            <w:sz w:val="24"/>
            <w:szCs w:val="24"/>
            <w:lang w:val="en-US"/>
          </w:rPr>
          <w:t>,</w:t>
        </w:r>
      </w:ins>
      <w:r w:rsidR="007414A8" w:rsidRPr="000978D4">
        <w:rPr>
          <w:rFonts w:ascii="Garamond" w:hAnsi="Garamond" w:cs="Times New Roman"/>
          <w:sz w:val="24"/>
          <w:szCs w:val="24"/>
          <w:lang w:val="en-US"/>
        </w:rPr>
        <w:t xml:space="preserve"> because </w:t>
      </w:r>
      <w:r w:rsidR="0020533B" w:rsidRPr="000978D4">
        <w:rPr>
          <w:rFonts w:ascii="Garamond" w:hAnsi="Garamond" w:cs="Times New Roman"/>
          <w:sz w:val="24"/>
          <w:szCs w:val="24"/>
          <w:lang w:val="en-US"/>
        </w:rPr>
        <w:t>wi</w:t>
      </w:r>
      <w:r w:rsidR="00895983" w:rsidRPr="000978D4">
        <w:rPr>
          <w:rFonts w:ascii="Garamond" w:hAnsi="Garamond" w:cs="Times New Roman"/>
          <w:sz w:val="24"/>
          <w:szCs w:val="24"/>
          <w:lang w:val="en-US"/>
        </w:rPr>
        <w:t xml:space="preserve">thout a comprehensive view of the </w:t>
      </w:r>
      <w:r w:rsidR="0020533B" w:rsidRPr="000978D4">
        <w:rPr>
          <w:rFonts w:ascii="Garamond" w:hAnsi="Garamond" w:cs="Times New Roman"/>
          <w:sz w:val="24"/>
          <w:szCs w:val="24"/>
          <w:lang w:val="en-US"/>
        </w:rPr>
        <w:t>network structure and the possible effects of particular changes in</w:t>
      </w:r>
      <w:r w:rsidR="00BA5339" w:rsidRPr="000978D4">
        <w:rPr>
          <w:rFonts w:ascii="Garamond" w:hAnsi="Garamond" w:cs="Times New Roman"/>
          <w:sz w:val="24"/>
          <w:szCs w:val="24"/>
          <w:lang w:val="en-US"/>
        </w:rPr>
        <w:t xml:space="preserve"> intricate parts of</w:t>
      </w:r>
      <w:r w:rsidR="00895983" w:rsidRPr="000978D4">
        <w:rPr>
          <w:rFonts w:ascii="Garamond" w:hAnsi="Garamond" w:cs="Times New Roman"/>
          <w:sz w:val="24"/>
          <w:szCs w:val="24"/>
          <w:lang w:val="en-US"/>
        </w:rPr>
        <w:t xml:space="preserve"> the structure, planning efforts will</w:t>
      </w:r>
      <w:r w:rsidR="0020533B" w:rsidRPr="000978D4">
        <w:rPr>
          <w:rFonts w:ascii="Garamond" w:hAnsi="Garamond" w:cs="Times New Roman"/>
          <w:sz w:val="24"/>
          <w:szCs w:val="24"/>
          <w:lang w:val="en-US"/>
        </w:rPr>
        <w:t xml:space="preserve"> continue to</w:t>
      </w:r>
      <w:r w:rsidR="00895983" w:rsidRPr="000978D4">
        <w:rPr>
          <w:rFonts w:ascii="Garamond" w:hAnsi="Garamond" w:cs="Times New Roman"/>
          <w:sz w:val="24"/>
          <w:szCs w:val="24"/>
          <w:lang w:val="en-US"/>
        </w:rPr>
        <w:t xml:space="preserve"> be shots</w:t>
      </w:r>
      <w:r w:rsidR="0020533B" w:rsidRPr="000978D4">
        <w:rPr>
          <w:rFonts w:ascii="Garamond" w:hAnsi="Garamond" w:cs="Times New Roman"/>
          <w:sz w:val="24"/>
          <w:szCs w:val="24"/>
          <w:lang w:val="en-US"/>
        </w:rPr>
        <w:t xml:space="preserve"> in the dark and create more problem</w:t>
      </w:r>
      <w:r w:rsidR="00895983" w:rsidRPr="000978D4">
        <w:rPr>
          <w:rFonts w:ascii="Garamond" w:hAnsi="Garamond" w:cs="Times New Roman"/>
          <w:sz w:val="24"/>
          <w:szCs w:val="24"/>
          <w:lang w:val="en-US"/>
        </w:rPr>
        <w:t>s than they</w:t>
      </w:r>
      <w:r w:rsidR="0020533B" w:rsidRPr="000978D4">
        <w:rPr>
          <w:rFonts w:ascii="Garamond" w:hAnsi="Garamond" w:cs="Times New Roman"/>
          <w:sz w:val="24"/>
          <w:szCs w:val="24"/>
          <w:lang w:val="en-US"/>
        </w:rPr>
        <w:t xml:space="preserve"> intend to solve</w:t>
      </w:r>
      <w:r w:rsidR="001D0368" w:rsidRPr="000978D4">
        <w:rPr>
          <w:rFonts w:ascii="Garamond" w:hAnsi="Garamond" w:cs="Times New Roman"/>
          <w:sz w:val="24"/>
          <w:szCs w:val="24"/>
          <w:lang w:val="en-US"/>
        </w:rPr>
        <w:t xml:space="preserve"> </w:t>
      </w:r>
      <w:r w:rsidR="001D0368" w:rsidRPr="000978D4">
        <w:rPr>
          <w:rFonts w:ascii="Garamond" w:hAnsi="Garamond" w:cs="Times New Roman"/>
          <w:sz w:val="24"/>
          <w:szCs w:val="24"/>
          <w:lang w:val="en-US"/>
        </w:rPr>
        <w:fldChar w:fldCharType="begin" w:fldLock="1"/>
      </w:r>
      <w:r w:rsidR="001D0368" w:rsidRPr="000978D4">
        <w:rPr>
          <w:rFonts w:ascii="Garamond" w:hAnsi="Garamond"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Environment","id":"ITEM-1","issue":"1","issued":{"date-parts":[["2021","1","1"]]},"page":"e00095","publisher":"John Wiley &amp; Sons, Ltd","title":"Characterising the structural pattern of urban road networks in Ghana using geometric and topological measures","type":"article-journal","volume":"8"},"uris":["http://www.mendeley.com/documents/?uuid=e9a5b904-e33f-33c9-8b11-7de962c7d0c6"]},{"id":"ITEM-2","itemData":{"DOI":"10.1016/j.cities.2018.09.005","ISSN":"02642751","abstract":"The micro-level urban morphology of large cities in the Middle East and North Africa and southeastern Europe has not been thoroughly investigated, and its transformation during the past decades has remained less-studied. Hence, this study is meant to partially explain urban morphology of Istanbul, Cairo, and Tehran, three megacities of the region by focusing on the historical neighborhood typologies of the past century. The overall aim of this study is to address the feedbacks of historical urban transformations during the past 100 or 150 years to some important aspects of livability like mobility and social interactions. The objectives are to define the typologies of neighborhoods in the three cities and how they have changed over time, to clarify if the neighborhood-level urban form of the three cities have transformed in a similar fashion, and to address the differences between the cities. The variables of this study were population density, centrality, formation and location of facilities, and configuration of street networks, which were tested by T and Chi-square methods in a representative sample of 259 neighborhoods randomly selected from the case-study cities. The results of statistical hypothesis testing reveal a similarity of neighborhood transformations in the cities in terms of population density. Considerable similarities were found in case of historical changes in centrality (the centeredness of neighborhood amenities), location of neighborhood facilities, and street networks; however, the three cities have general similarities in trends, with potentially similar results for urban mobility. The most important identified planning, political, and societal trends that transformed the neighborhood morphologies were top-down interventions in the 1930s and 1940s, socioeconomic and lifestyle changes in the 1970s because of a jump in oil prices, Iran's 1979 revolution, the Iran-Iraq War for Tehran, internal migration triggered by industrialization, mass and formal housing production for Istanbul, and European inspiration in urban planning in the late 19th century, adoption of socialist ideologies in the 1960s, and the capitalist approach to urban planning in recent years for Cairo.","author":[{"dropping-particle":"","family":"Masoumi","given":"Houshmand E.","non-dropping-particle":"","parse-names":false,"suffix":""},{"dropping-particle":"","family":"Terzi","given":"Fatih","non-dropping-particle":"","parse-names":false,"suffix":""},{"dropping-particle":"","family":"Serag","given":"Yehya M.","non-dropping-particle":"","parse-names":false,"suffix":""}],"container-title":"Cities","id":"ITEM-2","issued":{"date-parts":[["2019"]]},"page":"170-186","title":"Neighborhood-scale urban form typologies of large metropolitan areas: Observations on Istanbul, Cairo, and Tehran","type":"article-journal","volume":"85"},"uris":["http://www.mendeley.com/documents/?uuid=afff7da5-6aeb-3de8-bd71-6335e147d5cc"]}],"mendeley":{"formattedCitation":"(Dumedah &amp; Garsonu, 2021b; Masoumi et al., 2019)","plainTextFormattedCitation":"(Dumedah &amp; Garsonu, 2021b; Masoumi et al., 2019)","previouslyFormattedCitation":"(Dumedah &amp; Garsonu, 2021b; Masoumi et al., 2019)"},"properties":{"noteIndex":0},"schema":"https://github.com/citation-style-language/schema/raw/master/csl-citation.json"}</w:instrText>
      </w:r>
      <w:r w:rsidR="001D0368" w:rsidRPr="000978D4">
        <w:rPr>
          <w:rFonts w:ascii="Garamond" w:hAnsi="Garamond" w:cs="Times New Roman"/>
          <w:sz w:val="24"/>
          <w:szCs w:val="24"/>
          <w:lang w:val="en-US"/>
        </w:rPr>
        <w:fldChar w:fldCharType="separate"/>
      </w:r>
      <w:r w:rsidR="001D0368" w:rsidRPr="000978D4">
        <w:rPr>
          <w:rFonts w:ascii="Garamond" w:hAnsi="Garamond" w:cs="Times New Roman"/>
          <w:noProof/>
          <w:sz w:val="24"/>
          <w:szCs w:val="24"/>
          <w:lang w:val="en-US"/>
        </w:rPr>
        <w:t>(Dumedah &amp; Garsonu, 2021b; Masoumi et al., 2019)</w:t>
      </w:r>
      <w:r w:rsidR="001D0368" w:rsidRPr="000978D4">
        <w:rPr>
          <w:rFonts w:ascii="Garamond" w:hAnsi="Garamond" w:cs="Times New Roman"/>
          <w:sz w:val="24"/>
          <w:szCs w:val="24"/>
          <w:lang w:val="en-US"/>
        </w:rPr>
        <w:fldChar w:fldCharType="end"/>
      </w:r>
      <w:r w:rsidR="0020533B" w:rsidRPr="000978D4">
        <w:rPr>
          <w:rFonts w:ascii="Garamond" w:hAnsi="Garamond" w:cs="Times New Roman"/>
          <w:sz w:val="24"/>
          <w:szCs w:val="24"/>
          <w:lang w:val="en-US"/>
        </w:rPr>
        <w:t>.</w:t>
      </w:r>
    </w:p>
    <w:p w:rsidR="00895983" w:rsidRPr="000978D4" w:rsidRDefault="00895983" w:rsidP="00324684">
      <w:p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t>Establishing a clear relationship between street networks and their impact on the functioning of urban systems is necessary to better the planning of these systems. The spatial structure of street networks is essential to their function and performance, especially in the way they facilitate the flow of information (people, goods, services) between interconnected parts of the urban systems as a whole</w:t>
      </w:r>
      <w:r w:rsidR="001D0368" w:rsidRPr="000978D4">
        <w:rPr>
          <w:rFonts w:ascii="Garamond" w:hAnsi="Garamond" w:cs="Times New Roman"/>
          <w:sz w:val="24"/>
          <w:szCs w:val="24"/>
          <w:lang w:val="en-US"/>
        </w:rPr>
        <w:t xml:space="preserve"> </w:t>
      </w:r>
      <w:r w:rsidR="001D0368" w:rsidRPr="000978D4">
        <w:rPr>
          <w:rFonts w:ascii="Garamond" w:hAnsi="Garamond" w:cs="Times New Roman"/>
          <w:sz w:val="24"/>
          <w:szCs w:val="24"/>
          <w:lang w:val="en-US"/>
        </w:rPr>
        <w:fldChar w:fldCharType="begin" w:fldLock="1"/>
      </w:r>
      <w:r w:rsidR="001D0368" w:rsidRPr="000978D4">
        <w:rPr>
          <w:rFonts w:ascii="Garamond" w:hAnsi="Garamond" w:cs="Times New Roman"/>
          <w:sz w:val="24"/>
          <w:szCs w:val="24"/>
          <w:lang w:val="en-US"/>
        </w:rPr>
        <w:instrText>ADDIN CSL_CITATION {"citationItems":[{"id":"ITEM-1","itemData":{"DOI":"10.1007/s41109-019-0189-1","ISSN":"23648228","abstract":"Street networks may be planned according to clear organizing principles or they may evolve organically through accretion, but their configurations and orientations help define a city’s spatial logic and order. Measures of entropy reveal a city’s streets’ order and disorder. Past studies have explored individual cases of orientation and entropy, but little is known about broader patterns and trends worldwide. This study examines street network orientation, configuration, and entropy in 100 cities around the world using OpenStreetMap data and OSMnx. It measures the entropy of street bearings in weighted and unweighted network models, along with each city’s typical street segment length, average circuity, average node degree, and the network’s proportions of four-way intersections and dead-ends. It also develops a new indicator of orientation-order that quantifies how a city’s street network follows the geometric ordering logic of a single grid. A cluster analysis is performed to explore similarities and differences among these study sites in multiple dimensions. Significant statistical relationships exist between city orientation-order and other indicators of spatial order, including street circuity and measures of connectedness. On average, US/Canadian study sites are far more grid-like than those elsewhere, exhibiting less entropy and circuity. These indicators, taken in concert, help reveal the extent and nuance of the grid. These methods demonstrate automatic, scalable, reproducible tools to empirically measure and visualize city spatial order, illustrating complex urban transportation system patterns and configurations around the world.","author":[{"dropping-particle":"","family":"Boeing","given":"Geoff","non-dropping-particle":"","parse-names":false,"suffix":""}],"container-title":"Applied Network Science","id":"ITEM-1","issue":"1","issued":{"date-parts":[["2019","12","1"]]},"publisher":"Springer","title":"Urban spatial order: street network orientation, configuration, and entropy","type":"article-journal","volume":"4"},"uris":["http://www.mendeley.com/documents/?uuid=2e86536b-2bfa-36cc-bfa9-9d62edb82b73"]},{"id":"ITEM-2","itemData":{"DOI":"10.1016/J.BUILDENV.2018.09.040","ISSN":"0360-1323","abstract":"Cities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Environment","id":"ITEM-2","issued":{"date-parts":[["2019","1","1"]]},"page":"171-187","publisher":"Pergamon","title":"Resilient urban forms: A review of literature on streets and street networks","type":"article-journal","volume":"147"},"uris":["http://www.mendeley.com/documents/?uuid=33c38676-0e7f-3dd1-85a9-65729c445f0e"]}],"mendeley":{"formattedCitation":"(Boeing, 2019; Sharifi, 2019)","plainTextFormattedCitation":"(Boeing, 2019; Sharifi, 2019)","previouslyFormattedCitation":"(Boeing, 2019; Sharifi, 2019)"},"properties":{"noteIndex":0},"schema":"https://github.com/citation-style-language/schema/raw/master/csl-citation.json"}</w:instrText>
      </w:r>
      <w:r w:rsidR="001D0368" w:rsidRPr="000978D4">
        <w:rPr>
          <w:rFonts w:ascii="Garamond" w:hAnsi="Garamond" w:cs="Times New Roman"/>
          <w:sz w:val="24"/>
          <w:szCs w:val="24"/>
          <w:lang w:val="en-US"/>
        </w:rPr>
        <w:fldChar w:fldCharType="separate"/>
      </w:r>
      <w:r w:rsidR="001D0368" w:rsidRPr="000978D4">
        <w:rPr>
          <w:rFonts w:ascii="Garamond" w:hAnsi="Garamond" w:cs="Times New Roman"/>
          <w:noProof/>
          <w:sz w:val="24"/>
          <w:szCs w:val="24"/>
          <w:lang w:val="en-US"/>
        </w:rPr>
        <w:t>(Boeing, 2019; Sharifi, 2019)</w:t>
      </w:r>
      <w:r w:rsidR="001D0368" w:rsidRPr="000978D4">
        <w:rPr>
          <w:rFonts w:ascii="Garamond" w:hAnsi="Garamond" w:cs="Times New Roman"/>
          <w:sz w:val="24"/>
          <w:szCs w:val="24"/>
          <w:lang w:val="en-US"/>
        </w:rPr>
        <w:fldChar w:fldCharType="end"/>
      </w:r>
      <w:r w:rsidRPr="000978D4">
        <w:rPr>
          <w:rFonts w:ascii="Garamond" w:hAnsi="Garamond" w:cs="Times New Roman"/>
          <w:sz w:val="24"/>
          <w:szCs w:val="24"/>
          <w:lang w:val="en-US"/>
        </w:rPr>
        <w:t>. Walkable and drivable street networks, an essential part of street networks can be investigated further using the computational network science approach, to tease out different variables that characterize them, from their configuration and structure to answering questions about the resilience of these networks, how they evolve and affect the way interaction happens in space</w:t>
      </w:r>
      <w:r w:rsidR="001D0368" w:rsidRPr="000978D4">
        <w:rPr>
          <w:rFonts w:ascii="Garamond" w:hAnsi="Garamond" w:cs="Times New Roman"/>
          <w:sz w:val="24"/>
          <w:szCs w:val="24"/>
          <w:lang w:val="en-US"/>
        </w:rPr>
        <w:t xml:space="preserve"> </w:t>
      </w:r>
      <w:r w:rsidR="001D0368" w:rsidRPr="000978D4">
        <w:rPr>
          <w:rFonts w:ascii="Garamond" w:hAnsi="Garamond" w:cs="Times New Roman"/>
          <w:sz w:val="24"/>
          <w:szCs w:val="24"/>
          <w:lang w:val="en-US"/>
        </w:rPr>
        <w:fldChar w:fldCharType="begin" w:fldLock="1"/>
      </w:r>
      <w:r w:rsidR="001D0368" w:rsidRPr="000978D4">
        <w:rPr>
          <w:rFonts w:ascii="Garamond" w:hAnsi="Garamond"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networks","type":"article-journal","volume":"147"},"uris":["http://www.mendeley.com/documents/?uuid=33c38676-0e7f-3dd1-85a9-65729c445f0e"]},{"id":"ITEM-2","itemData":{"DOI":"10.2139/ssrn.3119939","ISSN":"1556-5068","abstract":"Circuity,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cities.","author":[{"dropping-particle":"","family":"Boeing","given":"Geoff","non-dropping-particle":"","parse-names":false,"suffix":""}],"container-title":"SSRN Electronic Journal","id":"ITEM-2","issued":{"date-parts":[["2018"]]},"title":"The Morphology and Circuity of Walkable and Drivable Street Networks","type":"article-journal"},"uris":["http://www.mendeley.com/documents/?uuid=53d2bc7a-7afe-3453-bb9a-8120f08d33d5"]}],"mendeley":{"formattedCitation":"(Boeing, 2018a; Sharifi, 2019)","plainTextFormattedCitation":"(Boeing, 2018a; Sharifi, 2019)","previouslyFormattedCitation":"(Boeing, 2018a; Sharifi, 2019)"},"properties":{"noteIndex":0},"schema":"https://github.com/citation-style-language/schema/raw/master/csl-citation.json"}</w:instrText>
      </w:r>
      <w:r w:rsidR="001D0368" w:rsidRPr="000978D4">
        <w:rPr>
          <w:rFonts w:ascii="Garamond" w:hAnsi="Garamond" w:cs="Times New Roman"/>
          <w:sz w:val="24"/>
          <w:szCs w:val="24"/>
          <w:lang w:val="en-US"/>
        </w:rPr>
        <w:fldChar w:fldCharType="separate"/>
      </w:r>
      <w:r w:rsidR="001D0368" w:rsidRPr="000978D4">
        <w:rPr>
          <w:rFonts w:ascii="Garamond" w:hAnsi="Garamond" w:cs="Times New Roman"/>
          <w:noProof/>
          <w:sz w:val="24"/>
          <w:szCs w:val="24"/>
          <w:lang w:val="en-US"/>
        </w:rPr>
        <w:t>(Boeing, 2018a; Sharifi, 2019)</w:t>
      </w:r>
      <w:r w:rsidR="001D0368" w:rsidRPr="000978D4">
        <w:rPr>
          <w:rFonts w:ascii="Garamond" w:hAnsi="Garamond" w:cs="Times New Roman"/>
          <w:sz w:val="24"/>
          <w:szCs w:val="24"/>
          <w:lang w:val="en-US"/>
        </w:rPr>
        <w:fldChar w:fldCharType="end"/>
      </w:r>
      <w:r w:rsidRPr="000978D4">
        <w:rPr>
          <w:rFonts w:ascii="Garamond" w:hAnsi="Garamond" w:cs="Times New Roman"/>
          <w:sz w:val="24"/>
          <w:szCs w:val="24"/>
          <w:lang w:val="en-US"/>
        </w:rPr>
        <w:t>.</w:t>
      </w:r>
    </w:p>
    <w:p w:rsidR="00895983" w:rsidRPr="000978D4" w:rsidRDefault="00895983" w:rsidP="00324684">
      <w:p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lastRenderedPageBreak/>
        <w:t xml:space="preserve">Understanding the composition, configuration, and decisions underlying the way urban neighborhoods and cities are shaped helps shape future planning decisions and provides an avenue to scrutinize and better evaluate the effects of urban transportation planning efforts in Ghanaian cities and their neighborhoods. Accordingly, this study uses the computational network science approach as described by Geoff Boeing in his 2017 paper introducing </w:t>
      </w:r>
      <w:proofErr w:type="spellStart"/>
      <w:r w:rsidRPr="000978D4">
        <w:rPr>
          <w:rFonts w:ascii="Garamond" w:hAnsi="Garamond" w:cs="Times New Roman"/>
          <w:sz w:val="24"/>
          <w:szCs w:val="24"/>
          <w:lang w:val="en-US"/>
        </w:rPr>
        <w:t>OSMnx</w:t>
      </w:r>
      <w:proofErr w:type="spellEnd"/>
      <w:r w:rsidRPr="000978D4">
        <w:rPr>
          <w:rFonts w:ascii="Garamond" w:hAnsi="Garamond" w:cs="Times New Roman"/>
          <w:sz w:val="24"/>
          <w:szCs w:val="24"/>
          <w:lang w:val="en-US"/>
        </w:rPr>
        <w:t xml:space="preserve">—a new tool to make the collection and analysis of urban street network data simple, consistent, and reproducible </w:t>
      </w:r>
      <w:r w:rsidRPr="000978D4">
        <w:rPr>
          <w:rFonts w:ascii="Garamond" w:hAnsi="Garamond" w:cs="Times New Roman"/>
          <w:sz w:val="24"/>
          <w:szCs w:val="24"/>
          <w:lang w:val="en-US"/>
        </w:rPr>
        <w:fldChar w:fldCharType="begin" w:fldLock="1"/>
      </w:r>
      <w:r w:rsidR="001D0368" w:rsidRPr="000978D4">
        <w:rPr>
          <w:rFonts w:ascii="Garamond" w:hAnsi="Garamond"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networks","type":"article-journal","volume":"65"},"uris":["http://www.mendeley.com/documents/?uuid=a0fb80d0-5926-3762-bcce-b63d56d1b84e"]}],"mendeley":{"formattedCitation":"(Boeing, 2017a)","plainTextFormattedCitation":"(Boeing, 2017a)","previouslyFormattedCitation":"(Boeing, 2017a)"},"properties":{"noteIndex":0},"schema":"https://github.com/citation-style-language/schema/raw/master/csl-citation.json"}</w:instrText>
      </w:r>
      <w:r w:rsidRPr="000978D4">
        <w:rPr>
          <w:rFonts w:ascii="Garamond" w:hAnsi="Garamond" w:cs="Times New Roman"/>
          <w:sz w:val="24"/>
          <w:szCs w:val="24"/>
          <w:lang w:val="en-US"/>
        </w:rPr>
        <w:fldChar w:fldCharType="separate"/>
      </w:r>
      <w:r w:rsidR="0037092B" w:rsidRPr="000978D4">
        <w:rPr>
          <w:rFonts w:ascii="Garamond" w:hAnsi="Garamond" w:cs="Times New Roman"/>
          <w:noProof/>
          <w:sz w:val="24"/>
          <w:szCs w:val="24"/>
          <w:lang w:val="en-US"/>
        </w:rPr>
        <w:t>(Boeing, 2017a)</w:t>
      </w:r>
      <w:r w:rsidRPr="000978D4">
        <w:rPr>
          <w:rFonts w:ascii="Garamond" w:hAnsi="Garamond" w:cs="Times New Roman"/>
          <w:sz w:val="24"/>
          <w:szCs w:val="24"/>
          <w:lang w:val="en-US"/>
        </w:rPr>
        <w:fldChar w:fldCharType="end"/>
      </w:r>
      <w:r w:rsidRPr="000978D4">
        <w:rPr>
          <w:rFonts w:ascii="Garamond" w:hAnsi="Garamond" w:cs="Times New Roman"/>
          <w:sz w:val="24"/>
          <w:szCs w:val="24"/>
          <w:lang w:val="en-US"/>
        </w:rPr>
        <w:t>—to tease out the variables that characterize the network structure and form of neighborhoods across two cities in Ghana, Accra, and Kumasi.</w:t>
      </w:r>
    </w:p>
    <w:p w:rsidR="00CF3582" w:rsidRPr="000978D4" w:rsidRDefault="00895983" w:rsidP="00324684">
      <w:p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t xml:space="preserve">Consequently, using </w:t>
      </w:r>
      <w:r w:rsidR="0020533B" w:rsidRPr="000978D4">
        <w:rPr>
          <w:rFonts w:ascii="Garamond" w:hAnsi="Garamond" w:cs="Times New Roman"/>
          <w:sz w:val="24"/>
          <w:szCs w:val="24"/>
          <w:lang w:val="en-US"/>
        </w:rPr>
        <w:t>the</w:t>
      </w:r>
      <w:r w:rsidR="00CF3582" w:rsidRPr="000978D4">
        <w:rPr>
          <w:rFonts w:ascii="Garamond" w:hAnsi="Garamond" w:cs="Times New Roman"/>
          <w:sz w:val="24"/>
          <w:szCs w:val="24"/>
          <w:lang w:val="en-US"/>
        </w:rPr>
        <w:t xml:space="preserve"> computational network</w:t>
      </w:r>
      <w:r w:rsidRPr="000978D4">
        <w:rPr>
          <w:rFonts w:ascii="Garamond" w:hAnsi="Garamond" w:cs="Times New Roman"/>
          <w:sz w:val="24"/>
          <w:szCs w:val="24"/>
          <w:lang w:val="en-US"/>
        </w:rPr>
        <w:t xml:space="preserve"> science</w:t>
      </w:r>
      <w:r w:rsidR="00331FFF" w:rsidRPr="000978D4">
        <w:rPr>
          <w:rFonts w:ascii="Garamond" w:hAnsi="Garamond" w:cs="Times New Roman"/>
          <w:sz w:val="24"/>
          <w:szCs w:val="24"/>
          <w:lang w:val="en-US"/>
        </w:rPr>
        <w:t xml:space="preserve"> and data</w:t>
      </w:r>
      <w:r w:rsidRPr="000978D4">
        <w:rPr>
          <w:rFonts w:ascii="Garamond" w:hAnsi="Garamond" w:cs="Times New Roman"/>
          <w:sz w:val="24"/>
          <w:szCs w:val="24"/>
          <w:lang w:val="en-US"/>
        </w:rPr>
        <w:t xml:space="preserve"> science approach, this study provides a comprehensive description of street network topology and geometry across neighborhoods in two cities, in Ghana. The study examines</w:t>
      </w:r>
      <w:r w:rsidR="00331FFF" w:rsidRPr="000978D4">
        <w:rPr>
          <w:rFonts w:ascii="Garamond" w:hAnsi="Garamond" w:cs="Times New Roman"/>
          <w:sz w:val="24"/>
          <w:szCs w:val="24"/>
          <w:lang w:val="en-US"/>
        </w:rPr>
        <w:t xml:space="preserve"> the structural configuration of street networks </w:t>
      </w:r>
      <w:r w:rsidRPr="000978D4">
        <w:rPr>
          <w:rFonts w:ascii="Garamond" w:hAnsi="Garamond" w:cs="Times New Roman"/>
          <w:sz w:val="24"/>
          <w:szCs w:val="24"/>
          <w:lang w:val="en-US"/>
        </w:rPr>
        <w:t>in these neighborhoods, limiting the scope to data from</w:t>
      </w:r>
      <w:r w:rsidR="001D0368" w:rsidRPr="000978D4">
        <w:rPr>
          <w:rFonts w:ascii="Garamond" w:hAnsi="Garamond" w:cs="Times New Roman"/>
          <w:sz w:val="24"/>
          <w:szCs w:val="24"/>
          <w:lang w:val="en-US"/>
        </w:rPr>
        <w:t xml:space="preserve"> neighborhoods in</w:t>
      </w:r>
      <w:r w:rsidRPr="000978D4">
        <w:rPr>
          <w:rFonts w:ascii="Garamond" w:hAnsi="Garamond" w:cs="Times New Roman"/>
          <w:sz w:val="24"/>
          <w:szCs w:val="24"/>
          <w:lang w:val="en-US"/>
        </w:rPr>
        <w:t xml:space="preserve"> Accra and Kumasi. This is because they possess fine-grained road networks comparable to cities on a global scale based on intersections and street densities </w:t>
      </w:r>
      <w:r w:rsidRPr="000978D4">
        <w:rPr>
          <w:rFonts w:ascii="Garamond" w:hAnsi="Garamond" w:cs="Times New Roman"/>
          <w:sz w:val="24"/>
          <w:szCs w:val="24"/>
          <w:lang w:val="en-US"/>
        </w:rPr>
        <w:fldChar w:fldCharType="begin" w:fldLock="1"/>
      </w:r>
      <w:r w:rsidR="001D0368" w:rsidRPr="000978D4">
        <w:rPr>
          <w:rFonts w:ascii="Garamond" w:hAnsi="Garamond"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2021a)","plainTextFormattedCitation":"(Dumedah &amp; Garsonu, 2021a)","previouslyFormattedCitation":"(Dumedah &amp; Garsonu, 2021a)"},"properties":{"noteIndex":0},"schema":"https://github.com/citation-style-language/schema/raw/master/csl-citation.json"}</w:instrText>
      </w:r>
      <w:r w:rsidRPr="000978D4">
        <w:rPr>
          <w:rFonts w:ascii="Garamond" w:hAnsi="Garamond" w:cs="Times New Roman"/>
          <w:sz w:val="24"/>
          <w:szCs w:val="24"/>
          <w:lang w:val="en-US"/>
        </w:rPr>
        <w:fldChar w:fldCharType="separate"/>
      </w:r>
      <w:r w:rsidR="001D0368" w:rsidRPr="000978D4">
        <w:rPr>
          <w:rFonts w:ascii="Garamond" w:hAnsi="Garamond" w:cs="Times New Roman"/>
          <w:noProof/>
          <w:sz w:val="24"/>
          <w:szCs w:val="24"/>
          <w:lang w:val="en-US"/>
        </w:rPr>
        <w:t>(Dumedah &amp; Garsonu, 2021a)</w:t>
      </w:r>
      <w:r w:rsidRPr="000978D4">
        <w:rPr>
          <w:rFonts w:ascii="Garamond" w:hAnsi="Garamond" w:cs="Times New Roman"/>
          <w:sz w:val="24"/>
          <w:szCs w:val="24"/>
          <w:lang w:val="en-US"/>
        </w:rPr>
        <w:fldChar w:fldCharType="end"/>
      </w:r>
      <w:r w:rsidRPr="000978D4">
        <w:rPr>
          <w:rFonts w:ascii="Garamond" w:hAnsi="Garamond" w:cs="Times New Roman"/>
          <w:sz w:val="24"/>
          <w:szCs w:val="24"/>
          <w:lang w:val="en-US"/>
        </w:rPr>
        <w:t xml:space="preserve">. The study of the structural configurations and topology provides insight into the strengths of weaknesses of the network, and the structural arrangements that make networks resilient. </w:t>
      </w:r>
      <w:r w:rsidR="00433891" w:rsidRPr="000978D4">
        <w:rPr>
          <w:rFonts w:ascii="Garamond" w:hAnsi="Garamond" w:cs="Times New Roman"/>
          <w:sz w:val="24"/>
          <w:szCs w:val="24"/>
          <w:lang w:val="en-US"/>
        </w:rPr>
        <w:t xml:space="preserve">Resilient networks improve accessibility for all people, reduce commute </w:t>
      </w:r>
      <w:proofErr w:type="gramStart"/>
      <w:r w:rsidR="00433891" w:rsidRPr="000978D4">
        <w:rPr>
          <w:rFonts w:ascii="Garamond" w:hAnsi="Garamond" w:cs="Times New Roman"/>
          <w:sz w:val="24"/>
          <w:szCs w:val="24"/>
          <w:lang w:val="en-US"/>
        </w:rPr>
        <w:t>times,  and</w:t>
      </w:r>
      <w:proofErr w:type="gramEnd"/>
      <w:r w:rsidR="00433891" w:rsidRPr="000978D4">
        <w:rPr>
          <w:rFonts w:ascii="Garamond" w:hAnsi="Garamond" w:cs="Times New Roman"/>
          <w:sz w:val="24"/>
          <w:szCs w:val="24"/>
          <w:lang w:val="en-US"/>
        </w:rPr>
        <w:t xml:space="preserve"> have a positive impact on the proper functioning of other parts of the urban system. Whereas a street network system that is poorly designed without any insights into its structure and configuration, negatively impacts society as a whole</w:t>
      </w:r>
      <w:r w:rsidR="001D0368" w:rsidRPr="000978D4">
        <w:rPr>
          <w:rFonts w:ascii="Garamond" w:hAnsi="Garamond" w:cs="Times New Roman"/>
          <w:sz w:val="24"/>
          <w:szCs w:val="24"/>
          <w:lang w:val="en-US"/>
        </w:rPr>
        <w:t xml:space="preserve"> </w:t>
      </w:r>
      <w:r w:rsidR="001D0368" w:rsidRPr="000978D4">
        <w:rPr>
          <w:rFonts w:ascii="Garamond" w:hAnsi="Garamond" w:cs="Times New Roman"/>
          <w:sz w:val="24"/>
          <w:szCs w:val="24"/>
          <w:lang w:val="en-US"/>
        </w:rPr>
        <w:fldChar w:fldCharType="begin" w:fldLock="1"/>
      </w:r>
      <w:r w:rsidR="00223A0C" w:rsidRPr="000978D4">
        <w:rPr>
          <w:rFonts w:ascii="Garamond" w:hAnsi="Garamond" w:cs="Times New Roman"/>
          <w:sz w:val="24"/>
          <w:szCs w:val="24"/>
          <w:lang w:val="en-US"/>
        </w:rPr>
        <w:instrText>ADDIN CSL_CITATION {"citationItems":[{"id":"ITEM-1","itemData":{"DOI":"10.1007/978-3-319-75798-8_1","ISBN":"9783319757971","ISSN":"21951292","abstract":"The concept of resilience is increasingly used in scientific and political discourses on sustainable urban development and urban disaster risk reduction. It has its roots in disciplines such as physics, psychology and ecology and is a relatively new concept in the field of urban planning. This chapter aims to explore the implications of integrating resilience thinking into urban planning. It introduces the concept of resilience-oriented urban planning and discusses how it is distinct from conventional urban planning. Extending the theory of adaptive cycle, it is argued that urban planning should not be considered as a static process. Urban systems are dynamic entities characterized by non-equilibrium dynamics and constantly go through the four phases of ‘exploitation’, ‘conservation’, ‘release’, and ‘reorganization’. Resilience-oriented planning is needed to address dynamics and complexities of urban systems. This chapter provides discussions on paradigm shifts that are needed to integrate resilience thinking into urban planning. These paradigm shifts are discussed in the context of different planning themes, namely, strategy making and visioning, public participation, equity and empowerment, learning from traditional local knowledge, institutional reforms, social networks, sectoral and spatio-temporal dynamics, land use planning, and urban infrastructure. The chapter concludes with some discussions on how these paradigm shifts contribute to integrating principles that underpin the concept of resilience into urban planning and design.","author":[{"dropping-particle":"","family":"Sharifi","given":"Ayyoob","non-dropping-particle":"","parse-names":false,"suffix":""},{"dropping-particle":"","family":"Yamagata","given":"Yoshiki","non-dropping-particle":"","parse-names":false,"suffix":""}],"container-title":"Lecture Notes in Energy","id":"ITEM-1","issued":{"date-parts":[["2018"]]},"page":"3-27","publisher":"Springer Verlag","title":"Resilience-Oriented Urban Planning","type":"article-journal","volume":"65"},"uris":["http://www.mendeley.com/documents/?uuid=5d5f0f17-feb6-395d-9c63-125e3a15e48f"]},{"id":"ITEM-2","itemData":{"DOI":"10.1016/J.BUILDENV.2018.09.040","ISSN":"0360-1323","abstract":"Cities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Environment","id":"ITEM-2","issued":{"date-parts":[["2019","1","1"]]},"page":"171-187","publisher":"Pergamon","title":"Resilient urban forms: A review of literature on streets and street networks","type":"article-journal","volume":"147"},"uris":["http://www.mendeley.com/documents/?uuid=33c38676-0e7f-3dd1-85a9-65729c445f0e"]}],"mendeley":{"formattedCitation":"(Sharifi, 2019; Sharifi &amp; Yamagata, 2018)","plainTextFormattedCitation":"(Sharifi, 2019; Sharifi &amp; Yamagata, 2018)","previouslyFormattedCitation":"(Sharifi, 2019; Sharifi &amp; Yamagata, 2018)"},"properties":{"noteIndex":0},"schema":"https://github.com/citation-style-language/schema/raw/master/csl-citation.json"}</w:instrText>
      </w:r>
      <w:r w:rsidR="001D0368" w:rsidRPr="000978D4">
        <w:rPr>
          <w:rFonts w:ascii="Garamond" w:hAnsi="Garamond" w:cs="Times New Roman"/>
          <w:sz w:val="24"/>
          <w:szCs w:val="24"/>
          <w:lang w:val="en-US"/>
        </w:rPr>
        <w:fldChar w:fldCharType="separate"/>
      </w:r>
      <w:r w:rsidR="001D0368" w:rsidRPr="000978D4">
        <w:rPr>
          <w:rFonts w:ascii="Garamond" w:hAnsi="Garamond" w:cs="Times New Roman"/>
          <w:noProof/>
          <w:sz w:val="24"/>
          <w:szCs w:val="24"/>
          <w:lang w:val="en-US"/>
        </w:rPr>
        <w:t>(Sharifi, 2019; Sharifi &amp; Yamagata, 2018)</w:t>
      </w:r>
      <w:r w:rsidR="001D0368" w:rsidRPr="000978D4">
        <w:rPr>
          <w:rFonts w:ascii="Garamond" w:hAnsi="Garamond" w:cs="Times New Roman"/>
          <w:sz w:val="24"/>
          <w:szCs w:val="24"/>
          <w:lang w:val="en-US"/>
        </w:rPr>
        <w:fldChar w:fldCharType="end"/>
      </w:r>
      <w:r w:rsidR="00433891" w:rsidRPr="000978D4">
        <w:rPr>
          <w:rFonts w:ascii="Garamond" w:hAnsi="Garamond" w:cs="Times New Roman"/>
          <w:sz w:val="24"/>
          <w:szCs w:val="24"/>
          <w:lang w:val="en-US"/>
        </w:rPr>
        <w:t>.</w:t>
      </w:r>
    </w:p>
    <w:p w:rsidR="0037092B" w:rsidRPr="000978D4" w:rsidRDefault="0037092B" w:rsidP="00324684">
      <w:p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t xml:space="preserve">Therefore, this research seeks to use an computational open-science approach to study street networks by converting street networks into primal graphs from which topological and geometric metrics  can be gathered and analysed </w:t>
      </w:r>
      <w:r w:rsidRPr="000978D4">
        <w:rPr>
          <w:rFonts w:ascii="Garamond" w:hAnsi="Garamond" w:cs="Times New Roman"/>
          <w:sz w:val="24"/>
          <w:szCs w:val="24"/>
          <w:lang w:val="en-US"/>
        </w:rPr>
        <w:fldChar w:fldCharType="begin" w:fldLock="1"/>
      </w:r>
      <w:r w:rsidR="001D0368" w:rsidRPr="000978D4">
        <w:rPr>
          <w:rFonts w:ascii="Garamond" w:hAnsi="Garamond"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Systems","id":"ITEM-1","issued":{"date-parts":[["2017","9","1"]]},"page":"126-139","publisher":"Pergamon","title":"OSMnx: New methods for acquiring, constructing, analyzing, and visualizing complex street networks","type":"article-journal","volume":"65"},"uris":["http://www.mendeley.com/documents/?uuid=8b3bd398-44f8-3260-a600-bfe62f071b0b"]}],"mendeley":{"formattedCitation":"(Boeing, 2017b)","plainTextFormattedCitation":"(Boeing, 2017b)","previouslyFormattedCitation":"(Boeing, 2017b)"},"properties":{"noteIndex":0},"schema":"https://github.com/citation-style-language/schema/raw/master/csl-citation.json"}</w:instrText>
      </w:r>
      <w:r w:rsidRPr="000978D4">
        <w:rPr>
          <w:rFonts w:ascii="Garamond" w:hAnsi="Garamond" w:cs="Times New Roman"/>
          <w:sz w:val="24"/>
          <w:szCs w:val="24"/>
          <w:lang w:val="en-US"/>
        </w:rPr>
        <w:fldChar w:fldCharType="separate"/>
      </w:r>
      <w:r w:rsidRPr="000978D4">
        <w:rPr>
          <w:rFonts w:ascii="Garamond" w:hAnsi="Garamond" w:cs="Times New Roman"/>
          <w:noProof/>
          <w:sz w:val="24"/>
          <w:szCs w:val="24"/>
          <w:lang w:val="en-US"/>
        </w:rPr>
        <w:t>(Boeing, 2017b)</w:t>
      </w:r>
      <w:r w:rsidRPr="000978D4">
        <w:rPr>
          <w:rFonts w:ascii="Garamond" w:hAnsi="Garamond" w:cs="Times New Roman"/>
          <w:sz w:val="24"/>
          <w:szCs w:val="24"/>
          <w:lang w:val="en-US"/>
        </w:rPr>
        <w:fldChar w:fldCharType="end"/>
      </w:r>
      <w:r w:rsidRPr="000978D4">
        <w:rPr>
          <w:rFonts w:ascii="Garamond" w:hAnsi="Garamond" w:cs="Times New Roman"/>
          <w:sz w:val="24"/>
          <w:szCs w:val="24"/>
          <w:lang w:val="en-US"/>
        </w:rPr>
        <w:t>. It also contributes to the current tool landscape in the pedagogy and policy by creating and documenting a minimal framework for the study of street networks. All tools and data used in the study are free and open to the general public, making all the work carried out in this study easy to replicate and reproduce.</w:t>
      </w:r>
    </w:p>
    <w:p w:rsidR="00433891" w:rsidRPr="000978D4" w:rsidRDefault="008139B6" w:rsidP="00324684">
      <w:pPr>
        <w:spacing w:line="360" w:lineRule="auto"/>
        <w:jc w:val="both"/>
        <w:rPr>
          <w:rFonts w:ascii="Garamond" w:hAnsi="Garamond" w:cs="Times New Roman"/>
          <w:b/>
          <w:sz w:val="24"/>
          <w:szCs w:val="24"/>
          <w:lang w:val="en-US"/>
        </w:rPr>
      </w:pPr>
      <w:r w:rsidRPr="000978D4">
        <w:rPr>
          <w:rFonts w:ascii="Garamond" w:hAnsi="Garamond" w:cs="Times New Roman"/>
          <w:b/>
          <w:sz w:val="24"/>
          <w:szCs w:val="24"/>
          <w:lang w:val="en-US"/>
        </w:rPr>
        <w:t xml:space="preserve">1.2 </w:t>
      </w:r>
      <w:r w:rsidR="0045387B" w:rsidRPr="000978D4">
        <w:rPr>
          <w:rFonts w:ascii="Garamond" w:hAnsi="Garamond" w:cs="Times New Roman"/>
          <w:b/>
          <w:sz w:val="24"/>
          <w:szCs w:val="24"/>
          <w:lang w:val="en-US"/>
        </w:rPr>
        <w:t>Problem Statement</w:t>
      </w:r>
    </w:p>
    <w:p w:rsidR="00873451" w:rsidRPr="000978D4" w:rsidRDefault="00433891" w:rsidP="00324684">
      <w:p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t>Street networks in thei</w:t>
      </w:r>
      <w:r w:rsidR="00873451" w:rsidRPr="000978D4">
        <w:rPr>
          <w:rFonts w:ascii="Garamond" w:hAnsi="Garamond" w:cs="Times New Roman"/>
          <w:sz w:val="24"/>
          <w:szCs w:val="24"/>
          <w:lang w:val="en-US"/>
        </w:rPr>
        <w:t>r primal form</w:t>
      </w:r>
      <w:r w:rsidRPr="000978D4">
        <w:rPr>
          <w:rFonts w:ascii="Garamond" w:hAnsi="Garamond" w:cs="Times New Roman"/>
          <w:sz w:val="24"/>
          <w:szCs w:val="24"/>
          <w:lang w:val="en-US"/>
        </w:rPr>
        <w:t xml:space="preserve"> are systems of interconnected lines and points (edges and nodes in network science) which represents the street and road networks in any given area. The nodes (points) represent the intersection of roads and dead-ends whilst the edges represent the road segments connecting these points </w:t>
      </w:r>
      <w:r w:rsidRPr="000978D4">
        <w:rPr>
          <w:rFonts w:ascii="Garamond" w:hAnsi="Garamond" w:cs="Times New Roman"/>
          <w:sz w:val="24"/>
          <w:szCs w:val="24"/>
          <w:lang w:val="en-US"/>
        </w:rPr>
        <w:fldChar w:fldCharType="begin" w:fldLock="1"/>
      </w:r>
      <w:r w:rsidR="001D0368" w:rsidRPr="000978D4">
        <w:rPr>
          <w:rFonts w:ascii="Garamond" w:hAnsi="Garamond" w:cs="Times New Roman"/>
          <w:sz w:val="24"/>
          <w:szCs w:val="24"/>
          <w:lang w:val="en-US"/>
        </w:rPr>
        <w:instrText>ADDIN CSL_CITATION {"citationItems":[{"id":"ITEM-1","itemData":{"DOI":"10.1016/J.PHYSREP.2010.11.002","ISSN":"0370-1573","abstract":"Complex systems are very often organized under the form of networks where nodes and edges are embedded in space. Transportation and mobility networks, Internet, mobile phone networks, power grids, social and contact networks, and neural networks, are all examples where space is relevant and where topology alone does not contain all the information. Characterizing and understanding the structure and the evolution of spatial networks is thus crucial for many different fields, ranging from urbanism to epidemiology. An important consequence of space on networks is that there is a cost associated with the length of edges which in turn has dramatic effects on the topological structure of these networks. We will thoroughly explain the current state of our understanding of how the spatial constraints affect the structure and properties of these networks. We will review the most recent empirical observations and the most important models of spatial networks. We will also discuss various processes which take place on these spatial networks, such as phase transitions, random walks, synchronization, navigation, resilience, and disease spread. © 2010 Elsevier B.V.","author":[{"dropping-particle":"","family":"Barthélemy","given":"Marc","non-dropping-particle":"","parse-names":false,"suffix":""}],"container-title":"Physics Reports","id":"ITEM-1","issue":"1-3","issued":{"date-parts":[["2011","2","1"]]},"page":"1-101","publisher":"North-Holland","title":"Spatial networks","type":"article-journal","volume":"499"},"uris":["http://www.mendeley.com/documents/?uuid=b0d23865-91d5-302c-b507-0f4ab2794c7f"]},{"id":"ITEM-2","itemData":{"DOI":"10.1177/2399808318802941","ISSN":"23998091","abstract":"Models of street networks underlie research in urban travel behavior, accessibility, design patterns, and morphology. These models are commonly defined as planar, meaning they can be represented in two dimensions without any underpasses or overpasses. However, real-world urban street networks exist in three-dimensional space and frequently feature grade separation such as bridges and tunnels: planar simplifications can be useful but they also impact the results of real-world street network analysis. This study measures the nonplanarity of drivable and walkable street networks in the centers of 50 cities worldwide and then examines the variation of nonplanarity across a single city. It develops two new indicators—the Spatial Planarity Ratio and the Edge Length Ratio—to measure planarity and describe infrastructure and urbanization. While some street networks are approximately planar, we empirically quantify how planar models can inconsistently but drastically misrepresent intersection density, street lengths, routing, and connectivity.","author":[{"dropping-particle":"","family":"Boeing","given":"Geoff","non-dropping-particle":"","parse-names":false,"suffix":""}],"container-title":"Environment and Planning B: Urban Analytics and City Science","id":"ITEM-2","issue":"5","issued":{"date-parts":[["2020"]]},"title":"Planarity and street network representation in urban form analysis","type":"article-journal","volume":"47"},"uris":["http://www.mendeley.com/documents/?uuid=00c53103-48b4-37a2-bc38-1a4e17a077e6"]},{"id":"ITEM-3","itemData":{"DOI":"10.1016/j.compenvurbsys.2017.05.004","ISSN":"01989715","abstract":"Urban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Systems","id":"ITEM-3","issued":{"date-parts":[["2017","9"]]},"page":"126-139","title":"OSMnx: New methods for acquiring, constructing, analyzing, and visualizing complex street networks","type":"article-journal","volume":"65"},"uris":["http://www.mendeley.com/documents/?uuid=a0fb80d0-5926-3762-bcce-b63d56d1b84e"]}],"mendeley":{"formattedCitation":"(Barthélemy, 2011; Boeing, 2017a, 2020)","plainTextFormattedCitation":"(Barthélemy, 2011; Boeing, 2017a, 2020)","previouslyFormattedCitation":"(Barthélemy, 2011; Boeing, 2017a, 2020)"},"properties":{"noteIndex":0},"schema":"https://github.com/citation-style-language/schema/raw/master/csl-citation.json"}</w:instrText>
      </w:r>
      <w:r w:rsidRPr="000978D4">
        <w:rPr>
          <w:rFonts w:ascii="Garamond" w:hAnsi="Garamond" w:cs="Times New Roman"/>
          <w:sz w:val="24"/>
          <w:szCs w:val="24"/>
          <w:lang w:val="en-US"/>
        </w:rPr>
        <w:fldChar w:fldCharType="separate"/>
      </w:r>
      <w:r w:rsidR="0037092B" w:rsidRPr="000978D4">
        <w:rPr>
          <w:rFonts w:ascii="Garamond" w:hAnsi="Garamond" w:cs="Times New Roman"/>
          <w:noProof/>
          <w:sz w:val="24"/>
          <w:szCs w:val="24"/>
          <w:lang w:val="en-US"/>
        </w:rPr>
        <w:t>(Barthélemy, 2011; Boeing, 2017a, 2020)</w:t>
      </w:r>
      <w:r w:rsidRPr="000978D4">
        <w:rPr>
          <w:rFonts w:ascii="Garamond" w:hAnsi="Garamond" w:cs="Times New Roman"/>
          <w:sz w:val="24"/>
          <w:szCs w:val="24"/>
          <w:lang w:val="en-US"/>
        </w:rPr>
        <w:fldChar w:fldCharType="end"/>
      </w:r>
      <w:r w:rsidRPr="000978D4">
        <w:rPr>
          <w:rFonts w:ascii="Garamond" w:hAnsi="Garamond" w:cs="Times New Roman"/>
          <w:sz w:val="24"/>
          <w:szCs w:val="24"/>
          <w:lang w:val="en-US"/>
        </w:rPr>
        <w:t>.</w:t>
      </w:r>
      <w:r w:rsidR="00873451" w:rsidRPr="000978D4">
        <w:rPr>
          <w:rFonts w:ascii="Garamond" w:hAnsi="Garamond" w:cs="Times New Roman"/>
          <w:sz w:val="24"/>
          <w:szCs w:val="24"/>
          <w:lang w:val="en-US"/>
        </w:rPr>
        <w:t xml:space="preserve"> </w:t>
      </w:r>
      <w:r w:rsidR="00873451" w:rsidRPr="000978D4">
        <w:rPr>
          <w:rFonts w:ascii="Garamond" w:hAnsi="Garamond" w:cs="Times New Roman"/>
          <w:sz w:val="24"/>
          <w:szCs w:val="24"/>
          <w:lang w:val="en-US"/>
        </w:rPr>
        <w:br/>
        <w:t xml:space="preserve">The forms that arise from the intricate interconnections of the nodes and edges making up the street networks are </w:t>
      </w:r>
      <w:proofErr w:type="spellStart"/>
      <w:r w:rsidR="00873451" w:rsidRPr="000978D4">
        <w:rPr>
          <w:rFonts w:ascii="Garamond" w:hAnsi="Garamond" w:cs="Times New Roman"/>
          <w:sz w:val="24"/>
          <w:szCs w:val="24"/>
          <w:lang w:val="en-US"/>
        </w:rPr>
        <w:t>soo</w:t>
      </w:r>
      <w:proofErr w:type="spellEnd"/>
      <w:r w:rsidR="00873451" w:rsidRPr="000978D4">
        <w:rPr>
          <w:rFonts w:ascii="Garamond" w:hAnsi="Garamond" w:cs="Times New Roman"/>
          <w:sz w:val="24"/>
          <w:szCs w:val="24"/>
          <w:lang w:val="en-US"/>
        </w:rPr>
        <w:t xml:space="preserve"> crucial they determine how we live and work in our cities; they affect </w:t>
      </w:r>
      <w:r w:rsidR="00873451" w:rsidRPr="000978D4">
        <w:rPr>
          <w:rFonts w:ascii="Garamond" w:hAnsi="Garamond" w:cs="Times New Roman"/>
          <w:sz w:val="24"/>
          <w:szCs w:val="24"/>
          <w:lang w:val="en-US"/>
        </w:rPr>
        <w:lastRenderedPageBreak/>
        <w:t xml:space="preserve">lifestyle choices by influencing how mobile we can be; they influence health choices by affecting whether we choose to walk, bike or drive to destinations; and in cases of natural disasters, how fast disaster response can reach victims in need of help </w:t>
      </w:r>
      <w:r w:rsidR="00873451" w:rsidRPr="000978D4">
        <w:rPr>
          <w:rFonts w:ascii="Garamond" w:hAnsi="Garamond" w:cs="Times New Roman"/>
          <w:sz w:val="24"/>
          <w:szCs w:val="24"/>
          <w:lang w:val="en-US"/>
        </w:rPr>
        <w:fldChar w:fldCharType="begin" w:fldLock="1"/>
      </w:r>
      <w:r w:rsidR="006A267E" w:rsidRPr="000978D4">
        <w:rPr>
          <w:rFonts w:ascii="Garamond" w:hAnsi="Garamond" w:cs="Times New Roman"/>
          <w:sz w:val="24"/>
          <w:szCs w:val="24"/>
          <w:lang w:val="en-US"/>
        </w:rPr>
        <w:instrText>ADDIN CSL_CITATION {"citationItems":[{"id":"ITEM-1","itemData":{"DOI":"10.1016/J.TRD.2021.102771","ISSN":"1361-9209","abstract":"This paper implements a structured framework to suggest decision attributes of transportation network disaster recovery planning. For this purpose, we collected 57 decision attributes from the relevant literature and experts’ opinions. Following a framework with three sequential evaluation stages, decision-makers systematically assessed the attributes based on each evaluation stage's specific criteria. Thereafter, we aggregated the decision-makers’ input values using a combination of compensatory and non-compensatory Multi-Attribute Decision-Making techniques. Results offer a ranked list of attributes and a recommended set of attributes for Tehran's road network as our case study. The findings suggest six attributes to be included in road network disaster recovery planning as 1) access level to service-providing nodes, 2) integration of link travel delay and traffic flow, 3) travel time improvement per recovery duration, 4) travel time improvement per resources, 5) centrality measures, and 6) link capacity. However, the recommended attributes are valid only when they remain as a set. Results contribute to the existing knowledge about concerns and values in the reconstruction and recovery of transportation networks after disasters. Transportation network planners and disaster managers can use the recommended attributes as key factors for post-disaster decision support systems or for evaluating available disaster resiliency plans. Additionally, future research can adopt this research outcome as an input for the problem-structuring phase of disaster recovery models.","author":[{"dropping-particle":"","family":"Zamanifar","given":"Milad","non-dropping-particle":"","parse-names":false,"suffix":""},{"dropping-particle":"","family":"Hartmann","given":"Timo","non-dropping-particle":"","parse-names":false,"suffix":""}],"container-title":"Transportation Research Part D: Transport and Environment","id":"ITEM-1","issued":{"date-parts":[["2021","4","1"]]},"page":"102771","publisher":"Pergamon","title":"Decision attributes for disaster recovery planning of transportation networks; A case study","type":"article-journal","volume":"93"},"uris":["http://www.mendeley.com/documents/?uuid=3a2ccc99-cc78-31fb-bca0-ae89fdec0235"]},{"id":"ITEM-2","itemData":{"DOI":"10.1016/J.BUILDENV.2018.09.040","ISSN":"0360-1323","abstract":"Cities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Environment","id":"ITEM-2","issued":{"date-parts":[["2019","1","1"]]},"page":"171-187","publisher":"Pergamon","title":"Resilient urban forms: A review of literature on streets and street networks","type":"article-journal","volume":"147"},"uris":["http://www.mendeley.com/documents/?uuid=33c38676-0e7f-3dd1-85a9-65729c445f0e"]}],"mendeley":{"formattedCitation":"(Sharifi, 2019; Zamanifar &amp; Hartmann, 2021)","plainTextFormattedCitation":"(Sharifi, 2019; Zamanifar &amp; Hartmann, 2021)","previouslyFormattedCitation":"(Sharifi, 2019; Zamanifar &amp; Hartmann, 2021)"},"properties":{"noteIndex":0},"schema":"https://github.com/citation-style-language/schema/raw/master/csl-citation.json"}</w:instrText>
      </w:r>
      <w:r w:rsidR="00873451" w:rsidRPr="000978D4">
        <w:rPr>
          <w:rFonts w:ascii="Garamond" w:hAnsi="Garamond" w:cs="Times New Roman"/>
          <w:sz w:val="24"/>
          <w:szCs w:val="24"/>
          <w:lang w:val="en-US"/>
        </w:rPr>
        <w:fldChar w:fldCharType="separate"/>
      </w:r>
      <w:r w:rsidR="00223A0C" w:rsidRPr="000978D4">
        <w:rPr>
          <w:rFonts w:ascii="Garamond" w:hAnsi="Garamond" w:cs="Times New Roman"/>
          <w:noProof/>
          <w:sz w:val="24"/>
          <w:szCs w:val="24"/>
          <w:lang w:val="en-US"/>
        </w:rPr>
        <w:t>(Sharifi, 2019; Zamanifar &amp; Hartmann, 2021)</w:t>
      </w:r>
      <w:r w:rsidR="00873451" w:rsidRPr="000978D4">
        <w:rPr>
          <w:rFonts w:ascii="Garamond" w:hAnsi="Garamond" w:cs="Times New Roman"/>
          <w:sz w:val="24"/>
          <w:szCs w:val="24"/>
          <w:lang w:val="en-US"/>
        </w:rPr>
        <w:fldChar w:fldCharType="end"/>
      </w:r>
      <w:r w:rsidR="00873451" w:rsidRPr="000978D4">
        <w:rPr>
          <w:rFonts w:ascii="Garamond" w:hAnsi="Garamond" w:cs="Times New Roman"/>
          <w:sz w:val="24"/>
          <w:szCs w:val="24"/>
          <w:lang w:val="en-US"/>
        </w:rPr>
        <w:t>.</w:t>
      </w:r>
    </w:p>
    <w:p w:rsidR="000F2CD6" w:rsidRPr="000978D4" w:rsidRDefault="00012C4D" w:rsidP="00324684">
      <w:p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t xml:space="preserve">Rapid urbanization </w:t>
      </w:r>
      <w:r w:rsidR="00873451" w:rsidRPr="000978D4">
        <w:rPr>
          <w:rFonts w:ascii="Garamond" w:hAnsi="Garamond" w:cs="Times New Roman"/>
          <w:sz w:val="24"/>
          <w:szCs w:val="24"/>
          <w:lang w:val="en-US"/>
        </w:rPr>
        <w:t>and its associated effects</w:t>
      </w:r>
      <w:r w:rsidR="00DC64A3" w:rsidRPr="000978D4">
        <w:rPr>
          <w:rFonts w:ascii="Garamond" w:hAnsi="Garamond" w:cs="Times New Roman"/>
          <w:sz w:val="24"/>
          <w:szCs w:val="24"/>
          <w:lang w:val="en-US"/>
        </w:rPr>
        <w:t xml:space="preserve"> on street networks and urban form</w:t>
      </w:r>
      <w:r w:rsidRPr="000978D4">
        <w:rPr>
          <w:rFonts w:ascii="Garamond" w:hAnsi="Garamond" w:cs="Times New Roman"/>
          <w:sz w:val="24"/>
          <w:szCs w:val="24"/>
          <w:lang w:val="en-US"/>
        </w:rPr>
        <w:t xml:space="preserve"> </w:t>
      </w:r>
      <w:r w:rsidR="00873451" w:rsidRPr="000978D4">
        <w:rPr>
          <w:rFonts w:ascii="Garamond" w:hAnsi="Garamond" w:cs="Times New Roman"/>
          <w:sz w:val="24"/>
          <w:szCs w:val="24"/>
          <w:lang w:val="en-US"/>
        </w:rPr>
        <w:t>have</w:t>
      </w:r>
      <w:r w:rsidR="00DC64A3" w:rsidRPr="000978D4">
        <w:rPr>
          <w:rFonts w:ascii="Garamond" w:hAnsi="Garamond" w:cs="Times New Roman"/>
          <w:sz w:val="24"/>
          <w:szCs w:val="24"/>
          <w:lang w:val="en-US"/>
        </w:rPr>
        <w:t xml:space="preserve"> been widely studied and reported in Ghana</w:t>
      </w:r>
      <w:r w:rsidR="00873451" w:rsidRPr="000978D4">
        <w:rPr>
          <w:rFonts w:ascii="Garamond" w:hAnsi="Garamond" w:cs="Times New Roman"/>
          <w:sz w:val="24"/>
          <w:szCs w:val="24"/>
          <w:lang w:val="en-US"/>
        </w:rPr>
        <w:t xml:space="preserve"> </w:t>
      </w:r>
      <w:r w:rsidR="00873451" w:rsidRPr="000978D4">
        <w:rPr>
          <w:rFonts w:ascii="Garamond" w:hAnsi="Garamond" w:cs="Times New Roman"/>
          <w:sz w:val="24"/>
          <w:szCs w:val="24"/>
          <w:lang w:val="en-US"/>
        </w:rPr>
        <w:fldChar w:fldCharType="begin" w:fldLock="1"/>
      </w:r>
      <w:r w:rsidR="00873451" w:rsidRPr="000978D4">
        <w:rPr>
          <w:rFonts w:ascii="Garamond" w:hAnsi="Garamond" w:cs="Times New Roman"/>
          <w:sz w:val="24"/>
          <w:szCs w:val="24"/>
          <w:lang w:val="en-US"/>
        </w:rPr>
        <w:instrText>ADDIN CSL_CITATION {"citationItems":[{"id":"ITEM-1","itemData":{"DOI":"10.1007/s12132-016-9293-9","ISSN":"18746330","abstract":"Our reflections on recent treatment of African urbanisation begins with the assertion that implicit recognition and acceptance of “rapid urbanisation” as a legitimate and primary cause of urban management challenges—e.g. poverty, slum development, haphazard development, etc.—has impoverished the appreciation of other fundamental causes of poor urban functionality in Ghanaian cities. This article argues that urban planning practice in Ghana has contributed to the many urbanisation challenges in Ghanaian cities, yet remains critical if rapid urbanisation is to be effectively managed. The article provides some useful policy directions to managing rapid urbanisation in Ghana.","author":[{"dropping-particle":"","family":"Cobbinah","given":"Patrick Brandful","non-dropping-particle":"","parse-names":false,"suffix":""},{"dropping-particle":"","family":"Poku-Boansi","given":"Michael","non-dropping-particle":"","parse-names":false,"suffix":""},{"dropping-particle":"","family":"Asomani-Boateng","given":"Raymond","non-dropping-particle":"","parse-names":false,"suffix":""}],"container-title":"Urban Forum","id":"ITEM-1","issue":"4","issued":{"date-parts":[["2016"]]},"title":"Urbanisation of Hope or Despair? Urban Planning Dilemma in Ghana","type":"article-journal","volume":"27"},"uris":["http://www.mendeley.com/documents/?uuid=f010c48c-eaf8-32c4-ae3b-e1c083c81b76"]},{"id":"ITEM-2","itemData":{"author":[{"dropping-particle":"","family":"Yankson, Paul and Bertrand","given":"Monique","non-dropping-particle":"","parse-names":false,"suffix":""}],"id":"ITEM-2","issued":{"date-parts":[["2012"]]},"title":"Introduction : challenges of urbanization in Ghana","type":"article-journal"},"uris":["http://www.mendeley.com/documents/?uuid=d7e9f528-ad84-4db6-9440-b85811ddc607"]}],"mendeley":{"formattedCitation":"(Cobbinah et al., 2016; Yankson, Paul and Bertrand, 2012)","manualFormatting":"(Cobbinah et al., 2016; Yankson, Paul, and Bertrand, 2012)","plainTextFormattedCitation":"(Cobbinah et al., 2016; Yankson, Paul and Bertrand, 2012)","previouslyFormattedCitation":"(Cobbinah et al., 2016; Yankson, Paul and Bertrand, 2012)"},"properties":{"noteIndex":0},"schema":"https://github.com/citation-style-language/schema/raw/master/csl-citation.json"}</w:instrText>
      </w:r>
      <w:r w:rsidR="00873451" w:rsidRPr="000978D4">
        <w:rPr>
          <w:rFonts w:ascii="Garamond" w:hAnsi="Garamond" w:cs="Times New Roman"/>
          <w:sz w:val="24"/>
          <w:szCs w:val="24"/>
          <w:lang w:val="en-US"/>
        </w:rPr>
        <w:fldChar w:fldCharType="separate"/>
      </w:r>
      <w:r w:rsidR="00873451" w:rsidRPr="000978D4">
        <w:rPr>
          <w:rFonts w:ascii="Garamond" w:hAnsi="Garamond" w:cs="Times New Roman"/>
          <w:noProof/>
          <w:sz w:val="24"/>
          <w:szCs w:val="24"/>
          <w:lang w:val="en-US"/>
        </w:rPr>
        <w:t>(Cobbinah et al., 2016; Yankson, Paul, and Bertrand, 2012)</w:t>
      </w:r>
      <w:r w:rsidR="00873451" w:rsidRPr="000978D4">
        <w:rPr>
          <w:rFonts w:ascii="Garamond" w:hAnsi="Garamond" w:cs="Times New Roman"/>
          <w:sz w:val="24"/>
          <w:szCs w:val="24"/>
          <w:lang w:val="en-US"/>
        </w:rPr>
        <w:fldChar w:fldCharType="end"/>
      </w:r>
      <w:r w:rsidR="00873451" w:rsidRPr="000978D4">
        <w:rPr>
          <w:rFonts w:ascii="Garamond" w:hAnsi="Garamond" w:cs="Times New Roman"/>
          <w:sz w:val="24"/>
          <w:szCs w:val="24"/>
          <w:lang w:val="en-US"/>
        </w:rPr>
        <w:t>, this, c</w:t>
      </w:r>
      <w:r w:rsidR="00DC64A3" w:rsidRPr="000978D4">
        <w:rPr>
          <w:rFonts w:ascii="Garamond" w:hAnsi="Garamond" w:cs="Times New Roman"/>
          <w:sz w:val="24"/>
          <w:szCs w:val="24"/>
          <w:lang w:val="en-US"/>
        </w:rPr>
        <w:t>oupled with the ad</w:t>
      </w:r>
      <w:r w:rsidR="00EE6F70" w:rsidRPr="000978D4">
        <w:rPr>
          <w:rFonts w:ascii="Garamond" w:hAnsi="Garamond" w:cs="Times New Roman"/>
          <w:sz w:val="24"/>
          <w:szCs w:val="24"/>
          <w:lang w:val="en-US"/>
        </w:rPr>
        <w:t xml:space="preserve"> </w:t>
      </w:r>
      <w:r w:rsidR="00DC64A3" w:rsidRPr="000978D4">
        <w:rPr>
          <w:rFonts w:ascii="Garamond" w:hAnsi="Garamond" w:cs="Times New Roman"/>
          <w:sz w:val="24"/>
          <w:szCs w:val="24"/>
          <w:lang w:val="en-US"/>
        </w:rPr>
        <w:t>hoc approach to transportation planning tha</w:t>
      </w:r>
      <w:r w:rsidR="00873451" w:rsidRPr="000978D4">
        <w:rPr>
          <w:rFonts w:ascii="Garamond" w:hAnsi="Garamond" w:cs="Times New Roman"/>
          <w:sz w:val="24"/>
          <w:szCs w:val="24"/>
          <w:lang w:val="en-US"/>
        </w:rPr>
        <w:t>t usually involves the expansion</w:t>
      </w:r>
      <w:r w:rsidR="00DC64A3" w:rsidRPr="000978D4">
        <w:rPr>
          <w:rFonts w:ascii="Garamond" w:hAnsi="Garamond" w:cs="Times New Roman"/>
          <w:sz w:val="24"/>
          <w:szCs w:val="24"/>
          <w:lang w:val="en-US"/>
        </w:rPr>
        <w:t xml:space="preserve"> of street networks </w:t>
      </w:r>
      <w:r w:rsidR="000F2CD6" w:rsidRPr="000978D4">
        <w:rPr>
          <w:rFonts w:ascii="Garamond" w:hAnsi="Garamond" w:cs="Times New Roman"/>
          <w:sz w:val="24"/>
          <w:szCs w:val="24"/>
          <w:lang w:val="en-US"/>
        </w:rPr>
        <w:t xml:space="preserve">in cities to accommodate the increasing traffic with limited consideration for spatial configurations </w:t>
      </w:r>
      <w:r w:rsidR="00873451" w:rsidRPr="000978D4">
        <w:rPr>
          <w:rFonts w:ascii="Garamond" w:hAnsi="Garamond" w:cs="Times New Roman"/>
          <w:sz w:val="24"/>
          <w:szCs w:val="24"/>
          <w:lang w:val="en-US"/>
        </w:rPr>
        <w:t>the network</w:t>
      </w:r>
      <w:r w:rsidR="000F2CD6" w:rsidRPr="000978D4">
        <w:rPr>
          <w:rFonts w:ascii="Garamond" w:hAnsi="Garamond" w:cs="Times New Roman"/>
          <w:sz w:val="24"/>
          <w:szCs w:val="24"/>
          <w:lang w:val="en-US"/>
        </w:rPr>
        <w:t xml:space="preserve"> </w:t>
      </w:r>
      <w:r w:rsidR="000F2CD6" w:rsidRPr="000978D4">
        <w:rPr>
          <w:rFonts w:ascii="Garamond" w:hAnsi="Garamond" w:cs="Times New Roman"/>
          <w:sz w:val="24"/>
          <w:szCs w:val="24"/>
          <w:lang w:val="en-US"/>
        </w:rPr>
        <w:fldChar w:fldCharType="begin" w:fldLock="1"/>
      </w:r>
      <w:r w:rsidR="001D0368" w:rsidRPr="000978D4">
        <w:rPr>
          <w:rFonts w:ascii="Garamond" w:hAnsi="Garamond"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2021a)","plainTextFormattedCitation":"(Dumedah &amp; Garsonu, 2021a)","previouslyFormattedCitation":"(Dumedah &amp; Garsonu, 2021a)"},"properties":{"noteIndex":0},"schema":"https://github.com/citation-style-language/schema/raw/master/csl-citation.json"}</w:instrText>
      </w:r>
      <w:r w:rsidR="000F2CD6" w:rsidRPr="000978D4">
        <w:rPr>
          <w:rFonts w:ascii="Garamond" w:hAnsi="Garamond" w:cs="Times New Roman"/>
          <w:sz w:val="24"/>
          <w:szCs w:val="24"/>
          <w:lang w:val="en-US"/>
        </w:rPr>
        <w:fldChar w:fldCharType="separate"/>
      </w:r>
      <w:r w:rsidR="001D0368" w:rsidRPr="000978D4">
        <w:rPr>
          <w:rFonts w:ascii="Garamond" w:hAnsi="Garamond" w:cs="Times New Roman"/>
          <w:noProof/>
          <w:sz w:val="24"/>
          <w:szCs w:val="24"/>
          <w:lang w:val="en-US"/>
        </w:rPr>
        <w:t>(Dumedah &amp; Garsonu, 2021a)</w:t>
      </w:r>
      <w:r w:rsidR="000F2CD6" w:rsidRPr="000978D4">
        <w:rPr>
          <w:rFonts w:ascii="Garamond" w:hAnsi="Garamond" w:cs="Times New Roman"/>
          <w:sz w:val="24"/>
          <w:szCs w:val="24"/>
          <w:lang w:val="en-US"/>
        </w:rPr>
        <w:fldChar w:fldCharType="end"/>
      </w:r>
      <w:r w:rsidR="000F2CD6" w:rsidRPr="000978D4">
        <w:rPr>
          <w:rFonts w:ascii="Garamond" w:hAnsi="Garamond" w:cs="Times New Roman"/>
          <w:sz w:val="24"/>
          <w:szCs w:val="24"/>
          <w:lang w:val="en-US"/>
        </w:rPr>
        <w:t xml:space="preserve"> the problem</w:t>
      </w:r>
      <w:r w:rsidR="00873451" w:rsidRPr="000978D4">
        <w:rPr>
          <w:rFonts w:ascii="Garamond" w:hAnsi="Garamond" w:cs="Times New Roman"/>
          <w:sz w:val="24"/>
          <w:szCs w:val="24"/>
          <w:lang w:val="en-US"/>
        </w:rPr>
        <w:t>s are</w:t>
      </w:r>
      <w:r w:rsidR="000F2CD6" w:rsidRPr="000978D4">
        <w:rPr>
          <w:rFonts w:ascii="Garamond" w:hAnsi="Garamond" w:cs="Times New Roman"/>
          <w:sz w:val="24"/>
          <w:szCs w:val="24"/>
          <w:lang w:val="en-US"/>
        </w:rPr>
        <w:t xml:space="preserve"> becoming harder to ignore.</w:t>
      </w:r>
      <w:r w:rsidR="00873451" w:rsidRPr="000978D4">
        <w:rPr>
          <w:rFonts w:ascii="Garamond" w:hAnsi="Garamond" w:cs="Times New Roman"/>
          <w:sz w:val="24"/>
          <w:szCs w:val="24"/>
          <w:lang w:val="en-US"/>
        </w:rPr>
        <w:t xml:space="preserve"> Accordingly, these problems result in a significant impact on the performance of streets and street networks, and other urban systems that rely on street networks to function appropriately</w:t>
      </w:r>
      <w:r w:rsidR="006A267E" w:rsidRPr="000978D4">
        <w:rPr>
          <w:rFonts w:ascii="Garamond" w:hAnsi="Garamond" w:cs="Times New Roman"/>
          <w:sz w:val="24"/>
          <w:szCs w:val="24"/>
          <w:lang w:val="en-US"/>
        </w:rPr>
        <w:t xml:space="preserve"> </w:t>
      </w:r>
      <w:r w:rsidR="006A267E" w:rsidRPr="000978D4">
        <w:rPr>
          <w:rFonts w:ascii="Garamond" w:hAnsi="Garamond" w:cs="Times New Roman"/>
          <w:sz w:val="24"/>
          <w:szCs w:val="24"/>
          <w:lang w:val="en-US"/>
        </w:rPr>
        <w:fldChar w:fldCharType="begin" w:fldLock="1"/>
      </w:r>
      <w:r w:rsidR="006A267E" w:rsidRPr="000978D4">
        <w:rPr>
          <w:rFonts w:ascii="Garamond" w:hAnsi="Garamond"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2019)","plainTextFormattedCitation":"(Sharifi, 2019)","previouslyFormattedCitation":"(Sharifi, 2019)"},"properties":{"noteIndex":0},"schema":"https://github.com/citation-style-language/schema/raw/master/csl-citation.json"}</w:instrText>
      </w:r>
      <w:r w:rsidR="006A267E" w:rsidRPr="000978D4">
        <w:rPr>
          <w:rFonts w:ascii="Garamond" w:hAnsi="Garamond" w:cs="Times New Roman"/>
          <w:sz w:val="24"/>
          <w:szCs w:val="24"/>
          <w:lang w:val="en-US"/>
        </w:rPr>
        <w:fldChar w:fldCharType="separate"/>
      </w:r>
      <w:r w:rsidR="006A267E" w:rsidRPr="000978D4">
        <w:rPr>
          <w:rFonts w:ascii="Garamond" w:hAnsi="Garamond" w:cs="Times New Roman"/>
          <w:noProof/>
          <w:sz w:val="24"/>
          <w:szCs w:val="24"/>
          <w:lang w:val="en-US"/>
        </w:rPr>
        <w:t>(Sharifi, 2019)</w:t>
      </w:r>
      <w:r w:rsidR="006A267E" w:rsidRPr="000978D4">
        <w:rPr>
          <w:rFonts w:ascii="Garamond" w:hAnsi="Garamond" w:cs="Times New Roman"/>
          <w:sz w:val="24"/>
          <w:szCs w:val="24"/>
          <w:lang w:val="en-US"/>
        </w:rPr>
        <w:fldChar w:fldCharType="end"/>
      </w:r>
      <w:r w:rsidR="00873451" w:rsidRPr="000978D4">
        <w:rPr>
          <w:rFonts w:ascii="Garamond" w:hAnsi="Garamond" w:cs="Times New Roman"/>
          <w:sz w:val="24"/>
          <w:szCs w:val="24"/>
          <w:lang w:val="en-US"/>
        </w:rPr>
        <w:t>.</w:t>
      </w:r>
    </w:p>
    <w:p w:rsidR="000F2CD6" w:rsidRPr="000978D4" w:rsidRDefault="000F2CD6" w:rsidP="00324684">
      <w:p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t>Even</w:t>
      </w:r>
      <w:r w:rsidR="00873451" w:rsidRPr="000978D4">
        <w:rPr>
          <w:rFonts w:ascii="Garamond" w:hAnsi="Garamond" w:cs="Times New Roman"/>
          <w:sz w:val="24"/>
          <w:szCs w:val="24"/>
          <w:lang w:val="en-US"/>
        </w:rPr>
        <w:t xml:space="preserve"> though there exists not much</w:t>
      </w:r>
      <w:r w:rsidRPr="000978D4">
        <w:rPr>
          <w:rFonts w:ascii="Garamond" w:hAnsi="Garamond" w:cs="Times New Roman"/>
          <w:sz w:val="24"/>
          <w:szCs w:val="24"/>
          <w:lang w:val="en-US"/>
        </w:rPr>
        <w:t xml:space="preserve"> literature studying urban street networks in Ghana, many studies have been emerging all over the world studying topological relations, connectedness, </w:t>
      </w:r>
      <w:r w:rsidR="00950D2E" w:rsidRPr="000978D4">
        <w:rPr>
          <w:rFonts w:ascii="Garamond" w:hAnsi="Garamond" w:cs="Times New Roman"/>
          <w:sz w:val="24"/>
          <w:szCs w:val="24"/>
          <w:lang w:val="en-US"/>
        </w:rPr>
        <w:t xml:space="preserve">and </w:t>
      </w:r>
      <w:r w:rsidRPr="000978D4">
        <w:rPr>
          <w:rFonts w:ascii="Garamond" w:hAnsi="Garamond" w:cs="Times New Roman"/>
          <w:sz w:val="24"/>
          <w:szCs w:val="24"/>
          <w:lang w:val="en-US"/>
        </w:rPr>
        <w:t>resilience of street networks</w:t>
      </w:r>
      <w:r w:rsidR="00771943" w:rsidRPr="000978D4">
        <w:rPr>
          <w:rFonts w:ascii="Garamond" w:hAnsi="Garamond" w:cs="Times New Roman"/>
          <w:sz w:val="24"/>
          <w:szCs w:val="24"/>
          <w:lang w:val="en-US"/>
        </w:rPr>
        <w:t xml:space="preserve"> </w:t>
      </w:r>
      <w:r w:rsidR="00771943" w:rsidRPr="000978D4">
        <w:rPr>
          <w:rFonts w:ascii="Garamond" w:hAnsi="Garamond" w:cs="Times New Roman"/>
          <w:sz w:val="24"/>
          <w:szCs w:val="24"/>
          <w:lang w:val="en-US"/>
        </w:rPr>
        <w:fldChar w:fldCharType="begin" w:fldLock="1"/>
      </w:r>
      <w:r w:rsidR="0037092B" w:rsidRPr="000978D4">
        <w:rPr>
          <w:rFonts w:ascii="Garamond" w:hAnsi="Garamond" w:cs="Times New Roman"/>
          <w:sz w:val="24"/>
          <w:szCs w:val="24"/>
          <w:lang w:val="en-US"/>
        </w:rPr>
        <w:instrText>ADDIN CSL_CITATION {"citationItems":[{"id":"ITEM-1","itemData":{"DOI":"10.2139/ssrn.3119939","ISSN":"1556-5068","abstract":"Circuity,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cities.","author":[{"dropping-particle":"","family":"Boeing","given":"Geoff","non-dropping-particle":"","parse-names":false,"suffix":""}],"container-title":"SSRN Electronic Journal","id":"ITEM-1","issued":{"date-parts":[["2018"]]},"title":"The Morphology and Circuity of Walkable and Drivable Street Networks","type":"article-journal"},"uris":["http://www.mendeley.com/documents/?uuid=53d2bc7a-7afe-3453-bb9a-8120f08d33d5"]},{"id":"ITEM-2","itemData":{"DOI":"10.2139/ssrn.3224723","abstract":"Street networks may be planned according to clear organizing principles or they may evolve organically through accretion, but their configurations and orientations help define a city’s spatial logic and order. Measures of entropy reveal a city’s streets’ order and disorder. Past studies have explored individual cases of orientation and entropy, but little is known about broader patterns and trends worldwide. This study examines street network orientation, configuration, and entropy in 100 cities around the world using OpenStreetMap data and OSMnx. It measures the entropy of street bearings in weighted and unweighted network models, along with each city’s typical street segment length, average circuity, average node degree, and the network’s proportions of four-way intersections and dead-ends. It also develops a new indicator of orientation-order that quantifies how a city’s street network follows the geometric ordering logic of a single grid. A cluster analysis is performed to explore similarities and differences among these study sites in multiple dimensions. Significant statistical relationships exist between city orientation-order and other indicators of spatial order, including street circuity and measures of connectedness. On average, US/Canadian study sites are far more grid-like than those elsewhere, exhibiting less entropy and circuity. These indicators, taken in concert, help reveal the extent and nuance of the grid. These methods demonstrate automatic, scalable, reproducible tools to empirically measure and visualize city spatial order, illustrating complex urban transportation system patterns and configurations around the world.","author":[{"dropping-particle":"","family":"Boeing","given":"Geoff","non-dropping-particle":"","parse-names":false,"suffix":""}],"container-title":"SSRN Electronic Journal","id":"ITEM-2","issued":{"date-parts":[["2018"]]},"title":"Urban Spatial Order: Street Network Orientation, Configuration, and Entropy","type":"article-journal"},"uris":["http://www.mendeley.com/documents/?uuid=12398f70-ba5e-3112-8e50-f09c0c36a4e3"]},{"id":"ITEM-3","itemData":{"DOI":"10.3390/ijgi8100459","ISSN":"22209964","abstract":"Making transport systems sustainable is a topic that has attracted the attention of many researchers and urban planners. The Association of Southeast Asian Nations (ASEAN) Smart Cities Network (ASCN) was initiated to develop a sustainable transport system in the ASEAN countries. A comprehensive understanding of street networks (SNs) can contribute significantly to the achievement of this initiative. Therefore, this paper measured and compared characteristics of drivable street networks (DSNs) and walkable street networks (WSNs) of the 26 ASCN pilot cities by applying multiple network metrics. The OSMnx tool was used to download and analyse WSNs and DSNs from the OpenStreetMap. The findings present the topological and geometric characteristics of WSNs and DSNs that are diverse and characterized by different factors. The cities with orthogonal street grids, high street density, intersection density, and fewer cul-de-sacs have good accessibility to reach destinations. In contrast, some other cities have more curvilinear and circuitous SNs with many missing links to other streets, which in turn are prone to traffic disruption. The study highlights the important features of SNs that have significant implications for future designs of SNs in the ASCN whose goal is to make cities smart and liveable for ASEAN members.","author":[{"dropping-particle":"","family":"Zhao","given":"Pengjun","non-dropping-particle":"","parse-names":false,"suffix":""},{"dropping-particle":"","family":"Yen","given":"Yat","non-dropping-particle":"","parse-names":false,"suffix":""},{"dropping-particle":"","family":"Bailey","given":"Earl","non-dropping-particle":"","parse-names":false,"suffix":""},{"dropping-particle":"","family":"Sohail","given":"Muhammad Tayyab","non-dropping-particle":"","parse-names":false,"suffix":""}],"container-title":"ISPRS International Journal of Geo-Information","id":"ITEM-3","issue":"10","issued":{"date-parts":[["2019"]]},"title":"Analysis of urban drivable and walkable street networks of the ASEAN smart cities network","type":"article-journal","volume":"8"},"uris":["http://www.mendeley.com/documents/?uuid=d4d87d34-8723-342c-afe0-90c5874d87b9"]}],"mendeley":{"formattedCitation":"(Boeing, 2018a, 2018b; Zhao et al., 2019)","plainTextFormattedCitation":"(Boeing, 2018a, 2018b; Zhao et al., 2019)","previouslyFormattedCitation":"(Boeing, 2018a, 2018b; Zhao et al., 2019)"},"properties":{"noteIndex":0},"schema":"https://github.com/citation-style-language/schema/raw/master/csl-citation.json"}</w:instrText>
      </w:r>
      <w:r w:rsidR="00771943" w:rsidRPr="000978D4">
        <w:rPr>
          <w:rFonts w:ascii="Garamond" w:hAnsi="Garamond" w:cs="Times New Roman"/>
          <w:sz w:val="24"/>
          <w:szCs w:val="24"/>
          <w:lang w:val="en-US"/>
        </w:rPr>
        <w:fldChar w:fldCharType="separate"/>
      </w:r>
      <w:r w:rsidR="00771943" w:rsidRPr="000978D4">
        <w:rPr>
          <w:rFonts w:ascii="Garamond" w:hAnsi="Garamond" w:cs="Times New Roman"/>
          <w:noProof/>
          <w:sz w:val="24"/>
          <w:szCs w:val="24"/>
          <w:lang w:val="en-US"/>
        </w:rPr>
        <w:t>(Boeing, 2018a, 2018b; Zhao et al., 2019)</w:t>
      </w:r>
      <w:r w:rsidR="00771943" w:rsidRPr="000978D4">
        <w:rPr>
          <w:rFonts w:ascii="Garamond" w:hAnsi="Garamond" w:cs="Times New Roman"/>
          <w:sz w:val="24"/>
          <w:szCs w:val="24"/>
          <w:lang w:val="en-US"/>
        </w:rPr>
        <w:fldChar w:fldCharType="end"/>
      </w:r>
      <w:r w:rsidR="00771943" w:rsidRPr="000978D4">
        <w:rPr>
          <w:rFonts w:ascii="Garamond" w:hAnsi="Garamond" w:cs="Times New Roman"/>
          <w:sz w:val="24"/>
          <w:szCs w:val="24"/>
          <w:lang w:val="en-US"/>
        </w:rPr>
        <w:t xml:space="preserve">, </w:t>
      </w:r>
      <w:r w:rsidRPr="000978D4">
        <w:rPr>
          <w:rFonts w:ascii="Garamond" w:hAnsi="Garamond" w:cs="Times New Roman"/>
          <w:sz w:val="24"/>
          <w:szCs w:val="24"/>
          <w:lang w:val="en-US"/>
        </w:rPr>
        <w:t>using empirical methods that are open and reproducible and can be taken adv</w:t>
      </w:r>
      <w:r w:rsidR="002365B2" w:rsidRPr="000978D4">
        <w:rPr>
          <w:rFonts w:ascii="Garamond" w:hAnsi="Garamond" w:cs="Times New Roman"/>
          <w:sz w:val="24"/>
          <w:szCs w:val="24"/>
          <w:lang w:val="en-US"/>
        </w:rPr>
        <w:t>antage of by urban planners, researchers</w:t>
      </w:r>
      <w:r w:rsidR="00950D2E" w:rsidRPr="000978D4">
        <w:rPr>
          <w:rFonts w:ascii="Garamond" w:hAnsi="Garamond" w:cs="Times New Roman"/>
          <w:sz w:val="24"/>
          <w:szCs w:val="24"/>
          <w:lang w:val="en-US"/>
        </w:rPr>
        <w:t>,</w:t>
      </w:r>
      <w:r w:rsidR="002365B2" w:rsidRPr="000978D4">
        <w:rPr>
          <w:rFonts w:ascii="Garamond" w:hAnsi="Garamond" w:cs="Times New Roman"/>
          <w:sz w:val="24"/>
          <w:szCs w:val="24"/>
          <w:lang w:val="en-US"/>
        </w:rPr>
        <w:t xml:space="preserve"> and pedagogy to better und</w:t>
      </w:r>
      <w:r w:rsidR="00771943" w:rsidRPr="000978D4">
        <w:rPr>
          <w:rFonts w:ascii="Garamond" w:hAnsi="Garamond" w:cs="Times New Roman"/>
          <w:sz w:val="24"/>
          <w:szCs w:val="24"/>
          <w:lang w:val="en-US"/>
        </w:rPr>
        <w:t>erstand street networks and how they affect</w:t>
      </w:r>
      <w:r w:rsidR="00EE6F70" w:rsidRPr="000978D4">
        <w:rPr>
          <w:rFonts w:ascii="Garamond" w:hAnsi="Garamond" w:cs="Times New Roman"/>
          <w:sz w:val="24"/>
          <w:szCs w:val="24"/>
          <w:lang w:val="en-US"/>
        </w:rPr>
        <w:t xml:space="preserve"> and shape</w:t>
      </w:r>
      <w:r w:rsidR="00771943" w:rsidRPr="000978D4">
        <w:rPr>
          <w:rFonts w:ascii="Garamond" w:hAnsi="Garamond" w:cs="Times New Roman"/>
          <w:sz w:val="24"/>
          <w:szCs w:val="24"/>
          <w:lang w:val="en-US"/>
        </w:rPr>
        <w:t xml:space="preserve"> human interactions</w:t>
      </w:r>
      <w:r w:rsidR="002E3681" w:rsidRPr="000978D4">
        <w:rPr>
          <w:rFonts w:ascii="Garamond" w:hAnsi="Garamond" w:cs="Times New Roman"/>
          <w:sz w:val="24"/>
          <w:szCs w:val="24"/>
          <w:lang w:val="en-US"/>
        </w:rPr>
        <w:t xml:space="preserve"> and settlement decisions</w:t>
      </w:r>
      <w:r w:rsidR="002365B2" w:rsidRPr="000978D4">
        <w:rPr>
          <w:rFonts w:ascii="Garamond" w:hAnsi="Garamond" w:cs="Times New Roman"/>
          <w:sz w:val="24"/>
          <w:szCs w:val="24"/>
          <w:lang w:val="en-US"/>
        </w:rPr>
        <w:t>.</w:t>
      </w:r>
    </w:p>
    <w:p w:rsidR="00873451" w:rsidRPr="000978D4" w:rsidRDefault="00EE1884" w:rsidP="00324684">
      <w:p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t xml:space="preserve">The lack of reproducible and open methods </w:t>
      </w:r>
      <w:r w:rsidR="00950D2E" w:rsidRPr="000978D4">
        <w:rPr>
          <w:rFonts w:ascii="Garamond" w:hAnsi="Garamond" w:cs="Times New Roman"/>
          <w:sz w:val="24"/>
          <w:szCs w:val="24"/>
          <w:lang w:val="en-US"/>
        </w:rPr>
        <w:t>for</w:t>
      </w:r>
      <w:r w:rsidRPr="000978D4">
        <w:rPr>
          <w:rFonts w:ascii="Garamond" w:hAnsi="Garamond" w:cs="Times New Roman"/>
          <w:sz w:val="24"/>
          <w:szCs w:val="24"/>
          <w:lang w:val="en-US"/>
        </w:rPr>
        <w:t xml:space="preserve"> street network analysis in Ghana makes it harder to understand how transportation and all urban planning</w:t>
      </w:r>
      <w:r w:rsidR="00950D2E" w:rsidRPr="000978D4">
        <w:rPr>
          <w:rFonts w:ascii="Garamond" w:hAnsi="Garamond" w:cs="Times New Roman"/>
          <w:sz w:val="24"/>
          <w:szCs w:val="24"/>
          <w:lang w:val="en-US"/>
        </w:rPr>
        <w:t>, in general,</w:t>
      </w:r>
      <w:r w:rsidRPr="000978D4">
        <w:rPr>
          <w:rFonts w:ascii="Garamond" w:hAnsi="Garamond" w:cs="Times New Roman"/>
          <w:sz w:val="24"/>
          <w:szCs w:val="24"/>
          <w:lang w:val="en-US"/>
        </w:rPr>
        <w:t xml:space="preserve"> is carried</w:t>
      </w:r>
      <w:r w:rsidR="008444E6" w:rsidRPr="000978D4">
        <w:rPr>
          <w:rFonts w:ascii="Garamond" w:hAnsi="Garamond" w:cs="Times New Roman"/>
          <w:sz w:val="24"/>
          <w:szCs w:val="24"/>
          <w:lang w:val="en-US"/>
        </w:rPr>
        <w:t xml:space="preserve"> out</w:t>
      </w:r>
      <w:r w:rsidR="006A267E" w:rsidRPr="000978D4">
        <w:rPr>
          <w:rFonts w:ascii="Garamond" w:hAnsi="Garamond" w:cs="Times New Roman"/>
          <w:sz w:val="24"/>
          <w:szCs w:val="24"/>
          <w:lang w:val="en-US"/>
        </w:rPr>
        <w:t xml:space="preserve"> </w:t>
      </w:r>
      <w:r w:rsidR="006A267E" w:rsidRPr="000978D4">
        <w:rPr>
          <w:rFonts w:ascii="Garamond" w:hAnsi="Garamond" w:cs="Times New Roman"/>
          <w:sz w:val="24"/>
          <w:szCs w:val="24"/>
          <w:lang w:val="en-US"/>
        </w:rPr>
        <w:fldChar w:fldCharType="begin" w:fldLock="1"/>
      </w:r>
      <w:r w:rsidR="006A267E" w:rsidRPr="000978D4">
        <w:rPr>
          <w:rFonts w:ascii="Garamond" w:hAnsi="Garamond"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2021a)","plainTextFormattedCitation":"(Dumedah &amp; Garsonu, 2021a)"},"properties":{"noteIndex":0},"schema":"https://github.com/citation-style-language/schema/raw/master/csl-citation.json"}</w:instrText>
      </w:r>
      <w:r w:rsidR="006A267E" w:rsidRPr="000978D4">
        <w:rPr>
          <w:rFonts w:ascii="Garamond" w:hAnsi="Garamond" w:cs="Times New Roman"/>
          <w:sz w:val="24"/>
          <w:szCs w:val="24"/>
          <w:lang w:val="en-US"/>
        </w:rPr>
        <w:fldChar w:fldCharType="separate"/>
      </w:r>
      <w:r w:rsidR="006A267E" w:rsidRPr="000978D4">
        <w:rPr>
          <w:rFonts w:ascii="Garamond" w:hAnsi="Garamond" w:cs="Times New Roman"/>
          <w:noProof/>
          <w:sz w:val="24"/>
          <w:szCs w:val="24"/>
          <w:lang w:val="en-US"/>
        </w:rPr>
        <w:t>(Dumedah &amp; Garsonu, 2021a)</w:t>
      </w:r>
      <w:r w:rsidR="006A267E" w:rsidRPr="000978D4">
        <w:rPr>
          <w:rFonts w:ascii="Garamond" w:hAnsi="Garamond" w:cs="Times New Roman"/>
          <w:sz w:val="24"/>
          <w:szCs w:val="24"/>
          <w:lang w:val="en-US"/>
        </w:rPr>
        <w:fldChar w:fldCharType="end"/>
      </w:r>
      <w:r w:rsidR="00950D2E" w:rsidRPr="000978D4">
        <w:rPr>
          <w:rFonts w:ascii="Garamond" w:hAnsi="Garamond" w:cs="Times New Roman"/>
          <w:sz w:val="24"/>
          <w:szCs w:val="24"/>
          <w:lang w:val="en-US"/>
        </w:rPr>
        <w:t>. There exist</w:t>
      </w:r>
      <w:r w:rsidRPr="000978D4">
        <w:rPr>
          <w:rFonts w:ascii="Garamond" w:hAnsi="Garamond" w:cs="Times New Roman"/>
          <w:sz w:val="24"/>
          <w:szCs w:val="24"/>
          <w:lang w:val="en-US"/>
        </w:rPr>
        <w:t xml:space="preserve"> </w:t>
      </w:r>
      <w:r w:rsidR="00950D2E" w:rsidRPr="000978D4">
        <w:rPr>
          <w:rFonts w:ascii="Garamond" w:hAnsi="Garamond" w:cs="Times New Roman"/>
          <w:sz w:val="24"/>
          <w:szCs w:val="24"/>
          <w:lang w:val="en-US"/>
        </w:rPr>
        <w:t xml:space="preserve">few </w:t>
      </w:r>
      <w:r w:rsidRPr="000978D4">
        <w:rPr>
          <w:rFonts w:ascii="Garamond" w:hAnsi="Garamond" w:cs="Times New Roman"/>
          <w:sz w:val="24"/>
          <w:szCs w:val="24"/>
          <w:lang w:val="en-US"/>
        </w:rPr>
        <w:t>empirical studies on urban networks making it harder to break into the field</w:t>
      </w:r>
      <w:r w:rsidR="00950D2E" w:rsidRPr="000978D4">
        <w:rPr>
          <w:rFonts w:ascii="Garamond" w:hAnsi="Garamond" w:cs="Times New Roman"/>
          <w:sz w:val="24"/>
          <w:szCs w:val="24"/>
          <w:lang w:val="en-US"/>
        </w:rPr>
        <w:t>,</w:t>
      </w:r>
      <w:r w:rsidRPr="000978D4">
        <w:rPr>
          <w:rFonts w:ascii="Garamond" w:hAnsi="Garamond" w:cs="Times New Roman"/>
          <w:sz w:val="24"/>
          <w:szCs w:val="24"/>
          <w:lang w:val="en-US"/>
        </w:rPr>
        <w:t xml:space="preserve"> especially for interested undergraduate students. Adopting a computational science approach to analyzing and understanding urban networks c</w:t>
      </w:r>
      <w:r w:rsidR="002E3681" w:rsidRPr="000978D4">
        <w:rPr>
          <w:rFonts w:ascii="Garamond" w:hAnsi="Garamond" w:cs="Times New Roman"/>
          <w:sz w:val="24"/>
          <w:szCs w:val="24"/>
          <w:lang w:val="en-US"/>
        </w:rPr>
        <w:t>oupled with open data and tools gives students at all levels the opportunity to</w:t>
      </w:r>
      <w:r w:rsidRPr="000978D4">
        <w:rPr>
          <w:rFonts w:ascii="Garamond" w:hAnsi="Garamond" w:cs="Times New Roman"/>
          <w:sz w:val="24"/>
          <w:szCs w:val="24"/>
          <w:lang w:val="en-US"/>
        </w:rPr>
        <w:t xml:space="preserve"> take advantage</w:t>
      </w:r>
      <w:r w:rsidR="002E3681" w:rsidRPr="000978D4">
        <w:rPr>
          <w:rFonts w:ascii="Garamond" w:hAnsi="Garamond" w:cs="Times New Roman"/>
          <w:sz w:val="24"/>
          <w:szCs w:val="24"/>
          <w:lang w:val="en-US"/>
        </w:rPr>
        <w:t xml:space="preserve"> and to study and</w:t>
      </w:r>
      <w:r w:rsidRPr="000978D4">
        <w:rPr>
          <w:rFonts w:ascii="Garamond" w:hAnsi="Garamond" w:cs="Times New Roman"/>
          <w:sz w:val="24"/>
          <w:szCs w:val="24"/>
          <w:lang w:val="en-US"/>
        </w:rPr>
        <w:t xml:space="preserve"> produce research that seek</w:t>
      </w:r>
      <w:r w:rsidR="002E3681" w:rsidRPr="000978D4">
        <w:rPr>
          <w:rFonts w:ascii="Garamond" w:hAnsi="Garamond" w:cs="Times New Roman"/>
          <w:sz w:val="24"/>
          <w:szCs w:val="24"/>
          <w:lang w:val="en-US"/>
        </w:rPr>
        <w:t>s</w:t>
      </w:r>
      <w:r w:rsidRPr="000978D4">
        <w:rPr>
          <w:rFonts w:ascii="Garamond" w:hAnsi="Garamond" w:cs="Times New Roman"/>
          <w:sz w:val="24"/>
          <w:szCs w:val="24"/>
          <w:lang w:val="en-US"/>
        </w:rPr>
        <w:t xml:space="preserve"> to understand</w:t>
      </w:r>
      <w:r w:rsidR="00950D2E" w:rsidRPr="000978D4">
        <w:rPr>
          <w:rFonts w:ascii="Garamond" w:hAnsi="Garamond" w:cs="Times New Roman"/>
          <w:sz w:val="24"/>
          <w:szCs w:val="24"/>
          <w:lang w:val="en-US"/>
        </w:rPr>
        <w:t xml:space="preserve"> urban street network form</w:t>
      </w:r>
      <w:r w:rsidR="00873451" w:rsidRPr="000978D4">
        <w:rPr>
          <w:rFonts w:ascii="Garamond" w:hAnsi="Garamond" w:cs="Times New Roman"/>
          <w:sz w:val="24"/>
          <w:szCs w:val="24"/>
          <w:lang w:val="en-US"/>
        </w:rPr>
        <w:t>.</w:t>
      </w:r>
    </w:p>
    <w:p w:rsidR="001379CD" w:rsidRPr="000978D4" w:rsidRDefault="00873451" w:rsidP="00324684">
      <w:p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t>Against this background, the main goal of this study is to fill in the gap in research works that seek to understand the structure of existing street networks in Ghana, specifically Accra and Kumasi</w:t>
      </w:r>
      <w:r w:rsidR="005D4871" w:rsidRPr="000978D4">
        <w:rPr>
          <w:rFonts w:ascii="Garamond" w:hAnsi="Garamond" w:cs="Times New Roman"/>
          <w:sz w:val="24"/>
          <w:szCs w:val="24"/>
          <w:lang w:val="en-US"/>
        </w:rPr>
        <w:t xml:space="preserve"> by studying the structure of </w:t>
      </w:r>
      <w:r w:rsidR="00324684" w:rsidRPr="000978D4">
        <w:rPr>
          <w:rFonts w:ascii="Garamond" w:hAnsi="Garamond" w:cs="Times New Roman"/>
          <w:sz w:val="24"/>
          <w:szCs w:val="24"/>
          <w:lang w:val="en-US"/>
        </w:rPr>
        <w:t>randomly selected</w:t>
      </w:r>
      <w:r w:rsidR="005D4871" w:rsidRPr="000978D4">
        <w:rPr>
          <w:rFonts w:ascii="Garamond" w:hAnsi="Garamond" w:cs="Times New Roman"/>
          <w:sz w:val="24"/>
          <w:szCs w:val="24"/>
          <w:lang w:val="en-US"/>
        </w:rPr>
        <w:t xml:space="preserve"> neig</w:t>
      </w:r>
      <w:r w:rsidR="001379CD" w:rsidRPr="000978D4">
        <w:rPr>
          <w:rFonts w:ascii="Garamond" w:hAnsi="Garamond" w:cs="Times New Roman"/>
          <w:sz w:val="24"/>
          <w:szCs w:val="24"/>
          <w:lang w:val="en-US"/>
        </w:rPr>
        <w:t>h</w:t>
      </w:r>
      <w:r w:rsidR="005D4871" w:rsidRPr="000978D4">
        <w:rPr>
          <w:rFonts w:ascii="Garamond" w:hAnsi="Garamond" w:cs="Times New Roman"/>
          <w:sz w:val="24"/>
          <w:szCs w:val="24"/>
          <w:lang w:val="en-US"/>
        </w:rPr>
        <w:t>borhoods from each</w:t>
      </w:r>
      <w:r w:rsidR="00324684" w:rsidRPr="000978D4">
        <w:rPr>
          <w:rFonts w:ascii="Garamond" w:hAnsi="Garamond" w:cs="Times New Roman"/>
          <w:sz w:val="24"/>
          <w:szCs w:val="24"/>
          <w:lang w:val="en-US"/>
        </w:rPr>
        <w:t xml:space="preserve"> city</w:t>
      </w:r>
      <w:r w:rsidRPr="000978D4">
        <w:rPr>
          <w:rFonts w:ascii="Garamond" w:hAnsi="Garamond" w:cs="Times New Roman"/>
          <w:sz w:val="24"/>
          <w:szCs w:val="24"/>
          <w:lang w:val="en-US"/>
        </w:rPr>
        <w:t>. To that end, this study seeks out</w:t>
      </w:r>
      <w:r w:rsidR="005D4871" w:rsidRPr="000978D4">
        <w:rPr>
          <w:rFonts w:ascii="Garamond" w:hAnsi="Garamond" w:cs="Times New Roman"/>
          <w:sz w:val="24"/>
          <w:szCs w:val="24"/>
          <w:lang w:val="en-US"/>
        </w:rPr>
        <w:t xml:space="preserve"> how</w:t>
      </w:r>
      <w:r w:rsidR="001379CD" w:rsidRPr="000978D4">
        <w:rPr>
          <w:rFonts w:ascii="Garamond" w:hAnsi="Garamond" w:cs="Times New Roman"/>
          <w:sz w:val="24"/>
          <w:szCs w:val="24"/>
          <w:lang w:val="en-US"/>
        </w:rPr>
        <w:t>,</w:t>
      </w:r>
      <w:r w:rsidRPr="000978D4">
        <w:rPr>
          <w:rFonts w:ascii="Garamond" w:hAnsi="Garamond" w:cs="Times New Roman"/>
          <w:sz w:val="24"/>
          <w:szCs w:val="24"/>
          <w:lang w:val="en-US"/>
        </w:rPr>
        <w:t xml:space="preserve"> using the graph-</w:t>
      </w:r>
      <w:r w:rsidR="005D4871" w:rsidRPr="000978D4">
        <w:rPr>
          <w:rFonts w:ascii="Garamond" w:hAnsi="Garamond" w:cs="Times New Roman"/>
          <w:sz w:val="24"/>
          <w:szCs w:val="24"/>
          <w:lang w:val="en-US"/>
        </w:rPr>
        <w:t>theoretic approach and tools, network configuration variables such as</w:t>
      </w:r>
      <w:r w:rsidRPr="000978D4">
        <w:rPr>
          <w:rFonts w:ascii="Garamond" w:hAnsi="Garamond" w:cs="Times New Roman"/>
          <w:sz w:val="24"/>
          <w:szCs w:val="24"/>
          <w:lang w:val="en-US"/>
        </w:rPr>
        <w:t xml:space="preserve"> centrality,</w:t>
      </w:r>
      <w:r w:rsidR="005D4871" w:rsidRPr="000978D4">
        <w:rPr>
          <w:rFonts w:ascii="Garamond" w:hAnsi="Garamond" w:cs="Times New Roman"/>
          <w:sz w:val="24"/>
          <w:szCs w:val="24"/>
          <w:lang w:val="en-US"/>
        </w:rPr>
        <w:t xml:space="preserve"> connectedness,</w:t>
      </w:r>
      <w:r w:rsidRPr="000978D4">
        <w:rPr>
          <w:rFonts w:ascii="Garamond" w:hAnsi="Garamond" w:cs="Times New Roman"/>
          <w:sz w:val="24"/>
          <w:szCs w:val="24"/>
          <w:lang w:val="en-US"/>
        </w:rPr>
        <w:t xml:space="preserve"> and connectivity along with design-oriented variables like width, length, circuity, and street layout can play important roles in enabl</w:t>
      </w:r>
      <w:r w:rsidR="005D4871" w:rsidRPr="000978D4">
        <w:rPr>
          <w:rFonts w:ascii="Garamond" w:hAnsi="Garamond" w:cs="Times New Roman"/>
          <w:sz w:val="24"/>
          <w:szCs w:val="24"/>
          <w:lang w:val="en-US"/>
        </w:rPr>
        <w:t>ing a more conducive city</w:t>
      </w:r>
      <w:r w:rsidRPr="000978D4">
        <w:rPr>
          <w:rFonts w:ascii="Garamond" w:hAnsi="Garamond" w:cs="Times New Roman"/>
          <w:sz w:val="24"/>
          <w:szCs w:val="24"/>
          <w:lang w:val="en-US"/>
        </w:rPr>
        <w:t xml:space="preserve"> that makes life and interaction easier.</w:t>
      </w:r>
    </w:p>
    <w:p w:rsidR="00316290" w:rsidRPr="000978D4" w:rsidRDefault="008139B6" w:rsidP="00324684">
      <w:pPr>
        <w:spacing w:line="360" w:lineRule="auto"/>
        <w:jc w:val="both"/>
        <w:rPr>
          <w:rFonts w:ascii="Garamond" w:hAnsi="Garamond" w:cs="Times New Roman"/>
          <w:b/>
          <w:sz w:val="24"/>
          <w:szCs w:val="24"/>
          <w:lang w:val="en-US"/>
        </w:rPr>
      </w:pPr>
      <w:r w:rsidRPr="000978D4">
        <w:rPr>
          <w:rFonts w:ascii="Garamond" w:hAnsi="Garamond" w:cs="Times New Roman"/>
          <w:b/>
          <w:sz w:val="24"/>
          <w:szCs w:val="24"/>
          <w:lang w:val="en-US"/>
        </w:rPr>
        <w:lastRenderedPageBreak/>
        <w:t xml:space="preserve">1.3 </w:t>
      </w:r>
      <w:r w:rsidR="00316290" w:rsidRPr="000978D4">
        <w:rPr>
          <w:rFonts w:ascii="Garamond" w:hAnsi="Garamond" w:cs="Times New Roman"/>
          <w:b/>
          <w:sz w:val="24"/>
          <w:szCs w:val="24"/>
          <w:lang w:val="en-US"/>
        </w:rPr>
        <w:t>Research Questions</w:t>
      </w:r>
    </w:p>
    <w:p w:rsidR="00316290" w:rsidRPr="000978D4" w:rsidRDefault="00316290" w:rsidP="00324684">
      <w:p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t>The research seeks to provide answers to the following questions:</w:t>
      </w:r>
    </w:p>
    <w:p w:rsidR="008444E6" w:rsidRPr="000978D4" w:rsidRDefault="008444E6" w:rsidP="00324684">
      <w:pPr>
        <w:pStyle w:val="ListParagraph"/>
        <w:numPr>
          <w:ilvl w:val="0"/>
          <w:numId w:val="3"/>
        </w:num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t>Which source</w:t>
      </w:r>
      <w:r w:rsidR="00877B3E" w:rsidRPr="000978D4">
        <w:rPr>
          <w:rFonts w:ascii="Garamond" w:hAnsi="Garamond" w:cs="Times New Roman"/>
          <w:sz w:val="24"/>
          <w:szCs w:val="24"/>
          <w:lang w:val="en-US"/>
        </w:rPr>
        <w:t>s and tools help in securing</w:t>
      </w:r>
      <w:r w:rsidRPr="000978D4">
        <w:rPr>
          <w:rFonts w:ascii="Garamond" w:hAnsi="Garamond" w:cs="Times New Roman"/>
          <w:sz w:val="24"/>
          <w:szCs w:val="24"/>
          <w:lang w:val="en-US"/>
        </w:rPr>
        <w:t xml:space="preserve"> replicable and accurate data on street networks in Ghana?</w:t>
      </w:r>
    </w:p>
    <w:p w:rsidR="00662D2D" w:rsidRPr="000978D4" w:rsidRDefault="00895983" w:rsidP="00324684">
      <w:pPr>
        <w:pStyle w:val="ListParagraph"/>
        <w:numPr>
          <w:ilvl w:val="0"/>
          <w:numId w:val="3"/>
        </w:num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t>Which r</w:t>
      </w:r>
      <w:r w:rsidR="008444E6" w:rsidRPr="000978D4">
        <w:rPr>
          <w:rFonts w:ascii="Garamond" w:hAnsi="Garamond" w:cs="Times New Roman"/>
          <w:sz w:val="24"/>
          <w:szCs w:val="24"/>
          <w:lang w:val="en-US"/>
        </w:rPr>
        <w:t>elevant tools</w:t>
      </w:r>
      <w:r w:rsidR="002C23BB" w:rsidRPr="000978D4">
        <w:rPr>
          <w:rFonts w:ascii="Garamond" w:hAnsi="Garamond" w:cs="Times New Roman"/>
          <w:sz w:val="24"/>
          <w:szCs w:val="24"/>
          <w:lang w:val="en-US"/>
        </w:rPr>
        <w:t xml:space="preserve"> and methods</w:t>
      </w:r>
      <w:r w:rsidR="008444E6" w:rsidRPr="000978D4">
        <w:rPr>
          <w:rFonts w:ascii="Garamond" w:hAnsi="Garamond" w:cs="Times New Roman"/>
          <w:sz w:val="24"/>
          <w:szCs w:val="24"/>
          <w:lang w:val="en-US"/>
        </w:rPr>
        <w:t xml:space="preserve"> can be used to accumulate data, model</w:t>
      </w:r>
      <w:r w:rsidR="00950D2E" w:rsidRPr="000978D4">
        <w:rPr>
          <w:rFonts w:ascii="Garamond" w:hAnsi="Garamond" w:cs="Times New Roman"/>
          <w:sz w:val="24"/>
          <w:szCs w:val="24"/>
          <w:lang w:val="en-US"/>
        </w:rPr>
        <w:t>,</w:t>
      </w:r>
      <w:r w:rsidR="008444E6" w:rsidRPr="000978D4">
        <w:rPr>
          <w:rFonts w:ascii="Garamond" w:hAnsi="Garamond" w:cs="Times New Roman"/>
          <w:sz w:val="24"/>
          <w:szCs w:val="24"/>
          <w:lang w:val="en-US"/>
        </w:rPr>
        <w:t xml:space="preserve"> and visualize data to be able to tease out the metrics that help understand urban street networks.</w:t>
      </w:r>
    </w:p>
    <w:p w:rsidR="008444E6" w:rsidRPr="000978D4" w:rsidRDefault="002E3681" w:rsidP="00324684">
      <w:pPr>
        <w:pStyle w:val="ListParagraph"/>
        <w:numPr>
          <w:ilvl w:val="0"/>
          <w:numId w:val="3"/>
        </w:num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t>How r</w:t>
      </w:r>
      <w:r w:rsidR="00366A70" w:rsidRPr="000978D4">
        <w:rPr>
          <w:rFonts w:ascii="Garamond" w:hAnsi="Garamond" w:cs="Times New Roman"/>
          <w:sz w:val="24"/>
          <w:szCs w:val="24"/>
          <w:lang w:val="en-US"/>
        </w:rPr>
        <w:t>elevant is the computational network science approach</w:t>
      </w:r>
      <w:r w:rsidRPr="000978D4">
        <w:rPr>
          <w:rFonts w:ascii="Garamond" w:hAnsi="Garamond" w:cs="Times New Roman"/>
          <w:sz w:val="24"/>
          <w:szCs w:val="24"/>
          <w:lang w:val="en-US"/>
        </w:rPr>
        <w:t xml:space="preserve"> </w:t>
      </w:r>
      <w:r w:rsidR="008444E6" w:rsidRPr="000978D4">
        <w:rPr>
          <w:rFonts w:ascii="Garamond" w:hAnsi="Garamond" w:cs="Times New Roman"/>
          <w:sz w:val="24"/>
          <w:szCs w:val="24"/>
          <w:lang w:val="en-US"/>
        </w:rPr>
        <w:t xml:space="preserve">to understanding </w:t>
      </w:r>
      <w:r w:rsidRPr="000978D4">
        <w:rPr>
          <w:rFonts w:ascii="Garamond" w:hAnsi="Garamond" w:cs="Times New Roman"/>
          <w:sz w:val="24"/>
          <w:szCs w:val="24"/>
          <w:lang w:val="en-US"/>
        </w:rPr>
        <w:t xml:space="preserve">the form and structure of </w:t>
      </w:r>
      <w:r w:rsidR="008444E6" w:rsidRPr="000978D4">
        <w:rPr>
          <w:rFonts w:ascii="Garamond" w:hAnsi="Garamond" w:cs="Times New Roman"/>
          <w:sz w:val="24"/>
          <w:szCs w:val="24"/>
          <w:lang w:val="en-US"/>
        </w:rPr>
        <w:t>street networks in urban neighborhoods</w:t>
      </w:r>
      <w:r w:rsidR="00950D2E" w:rsidRPr="000978D4">
        <w:rPr>
          <w:rFonts w:ascii="Garamond" w:hAnsi="Garamond" w:cs="Times New Roman"/>
          <w:sz w:val="24"/>
          <w:szCs w:val="24"/>
          <w:lang w:val="en-US"/>
        </w:rPr>
        <w:t>?</w:t>
      </w:r>
    </w:p>
    <w:p w:rsidR="008444E6" w:rsidRPr="000978D4" w:rsidRDefault="00316290" w:rsidP="00324684">
      <w:pPr>
        <w:pStyle w:val="ListParagraph"/>
        <w:numPr>
          <w:ilvl w:val="0"/>
          <w:numId w:val="3"/>
        </w:num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t>How can cities</w:t>
      </w:r>
      <w:r w:rsidR="008444E6" w:rsidRPr="000978D4">
        <w:rPr>
          <w:rFonts w:ascii="Garamond" w:hAnsi="Garamond" w:cs="Times New Roman"/>
          <w:sz w:val="24"/>
          <w:szCs w:val="24"/>
          <w:lang w:val="en-US"/>
        </w:rPr>
        <w:t xml:space="preserve"> effectively and sustainably operationalize the open and reproducible computational science approach to studying urban street netw</w:t>
      </w:r>
      <w:r w:rsidR="002E3681" w:rsidRPr="000978D4">
        <w:rPr>
          <w:rFonts w:ascii="Garamond" w:hAnsi="Garamond" w:cs="Times New Roman"/>
          <w:sz w:val="24"/>
          <w:szCs w:val="24"/>
          <w:lang w:val="en-US"/>
        </w:rPr>
        <w:t>orks and incorporate it into</w:t>
      </w:r>
      <w:r w:rsidR="008444E6" w:rsidRPr="000978D4">
        <w:rPr>
          <w:rFonts w:ascii="Garamond" w:hAnsi="Garamond" w:cs="Times New Roman"/>
          <w:sz w:val="24"/>
          <w:szCs w:val="24"/>
          <w:lang w:val="en-US"/>
        </w:rPr>
        <w:t xml:space="preserve"> transportation planning and urban planning to achieve desired results</w:t>
      </w:r>
      <w:r w:rsidR="00950D2E" w:rsidRPr="000978D4">
        <w:rPr>
          <w:rFonts w:ascii="Garamond" w:hAnsi="Garamond" w:cs="Times New Roman"/>
          <w:sz w:val="24"/>
          <w:szCs w:val="24"/>
          <w:lang w:val="en-US"/>
        </w:rPr>
        <w:t>?</w:t>
      </w:r>
    </w:p>
    <w:p w:rsidR="006754D0" w:rsidRPr="000978D4" w:rsidRDefault="008139B6" w:rsidP="00324684">
      <w:pPr>
        <w:spacing w:line="360" w:lineRule="auto"/>
        <w:jc w:val="both"/>
        <w:rPr>
          <w:rFonts w:ascii="Garamond" w:hAnsi="Garamond" w:cs="Times New Roman"/>
          <w:b/>
          <w:sz w:val="24"/>
          <w:szCs w:val="24"/>
          <w:lang w:val="en-US"/>
        </w:rPr>
      </w:pPr>
      <w:r w:rsidRPr="000978D4">
        <w:rPr>
          <w:rFonts w:ascii="Garamond" w:hAnsi="Garamond" w:cs="Times New Roman"/>
          <w:b/>
          <w:sz w:val="24"/>
          <w:szCs w:val="24"/>
          <w:lang w:val="en-US"/>
        </w:rPr>
        <w:t xml:space="preserve">1.4 </w:t>
      </w:r>
      <w:r w:rsidR="00662D2D" w:rsidRPr="000978D4">
        <w:rPr>
          <w:rFonts w:ascii="Garamond" w:hAnsi="Garamond" w:cs="Times New Roman"/>
          <w:b/>
          <w:sz w:val="24"/>
          <w:szCs w:val="24"/>
          <w:lang w:val="en-US"/>
        </w:rPr>
        <w:t>Research Objectives</w:t>
      </w:r>
    </w:p>
    <w:p w:rsidR="00316290" w:rsidRPr="000978D4" w:rsidRDefault="00316290" w:rsidP="00324684">
      <w:p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t xml:space="preserve">The main aims of the research </w:t>
      </w:r>
      <w:proofErr w:type="gramStart"/>
      <w:r w:rsidRPr="000978D4">
        <w:rPr>
          <w:rFonts w:ascii="Garamond" w:hAnsi="Garamond" w:cs="Times New Roman"/>
          <w:sz w:val="24"/>
          <w:szCs w:val="24"/>
          <w:lang w:val="en-US"/>
        </w:rPr>
        <w:t>is</w:t>
      </w:r>
      <w:proofErr w:type="gramEnd"/>
      <w:r w:rsidRPr="000978D4">
        <w:rPr>
          <w:rFonts w:ascii="Garamond" w:hAnsi="Garamond" w:cs="Times New Roman"/>
          <w:sz w:val="24"/>
          <w:szCs w:val="24"/>
          <w:lang w:val="en-US"/>
        </w:rPr>
        <w:t>:</w:t>
      </w:r>
    </w:p>
    <w:p w:rsidR="006754D0" w:rsidRPr="000978D4" w:rsidRDefault="00316290" w:rsidP="00324684">
      <w:pPr>
        <w:pStyle w:val="ListParagraph"/>
        <w:numPr>
          <w:ilvl w:val="0"/>
          <w:numId w:val="5"/>
        </w:num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t>To identify</w:t>
      </w:r>
      <w:r w:rsidR="006754D0" w:rsidRPr="000978D4">
        <w:rPr>
          <w:rFonts w:ascii="Garamond" w:hAnsi="Garamond" w:cs="Times New Roman"/>
          <w:sz w:val="24"/>
          <w:szCs w:val="24"/>
          <w:lang w:val="en-US"/>
        </w:rPr>
        <w:t xml:space="preserve"> reproducible and open ways</w:t>
      </w:r>
      <w:r w:rsidR="006151BE" w:rsidRPr="000978D4">
        <w:rPr>
          <w:rFonts w:ascii="Garamond" w:hAnsi="Garamond" w:cs="Times New Roman"/>
          <w:sz w:val="24"/>
          <w:szCs w:val="24"/>
          <w:lang w:val="en-US"/>
        </w:rPr>
        <w:t xml:space="preserve"> for securing and analyzing street network data</w:t>
      </w:r>
      <w:r w:rsidR="006754D0" w:rsidRPr="000978D4">
        <w:rPr>
          <w:rFonts w:ascii="Garamond" w:hAnsi="Garamond" w:cs="Times New Roman"/>
          <w:sz w:val="24"/>
          <w:szCs w:val="24"/>
          <w:lang w:val="en-US"/>
        </w:rPr>
        <w:t>.</w:t>
      </w:r>
    </w:p>
    <w:p w:rsidR="006754D0" w:rsidRPr="000978D4" w:rsidRDefault="00316290" w:rsidP="00324684">
      <w:pPr>
        <w:pStyle w:val="ListParagraph"/>
        <w:numPr>
          <w:ilvl w:val="0"/>
          <w:numId w:val="5"/>
        </w:num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t>T</w:t>
      </w:r>
      <w:r w:rsidR="00366A70" w:rsidRPr="000978D4">
        <w:rPr>
          <w:rFonts w:ascii="Garamond" w:hAnsi="Garamond" w:cs="Times New Roman"/>
          <w:sz w:val="24"/>
          <w:szCs w:val="24"/>
          <w:lang w:val="en-US"/>
        </w:rPr>
        <w:t xml:space="preserve">o </w:t>
      </w:r>
      <w:del w:id="54" w:author="Michael Osei Asibey" w:date="2022-09-19T21:28:00Z">
        <w:r w:rsidR="00366A70" w:rsidRPr="000978D4" w:rsidDel="002A5F52">
          <w:rPr>
            <w:rFonts w:ascii="Garamond" w:hAnsi="Garamond" w:cs="Times New Roman"/>
            <w:sz w:val="24"/>
            <w:szCs w:val="24"/>
            <w:lang w:val="en-US"/>
          </w:rPr>
          <w:delText>seek out</w:delText>
        </w:r>
      </w:del>
      <w:ins w:id="55" w:author="Michael Osei Asibey" w:date="2022-09-19T21:28:00Z">
        <w:r w:rsidR="002A5F52">
          <w:rPr>
            <w:rFonts w:ascii="Garamond" w:hAnsi="Garamond" w:cs="Times New Roman"/>
            <w:sz w:val="24"/>
            <w:szCs w:val="24"/>
            <w:lang w:val="en-US"/>
          </w:rPr>
          <w:t>explore</w:t>
        </w:r>
      </w:ins>
      <w:r w:rsidR="00950D2E" w:rsidRPr="000978D4">
        <w:rPr>
          <w:rFonts w:ascii="Garamond" w:hAnsi="Garamond" w:cs="Times New Roman"/>
          <w:sz w:val="24"/>
          <w:szCs w:val="24"/>
          <w:lang w:val="en-US"/>
        </w:rPr>
        <w:t xml:space="preserve"> </w:t>
      </w:r>
      <w:r w:rsidR="006754D0" w:rsidRPr="000978D4">
        <w:rPr>
          <w:rFonts w:ascii="Garamond" w:hAnsi="Garamond" w:cs="Times New Roman"/>
          <w:sz w:val="24"/>
          <w:szCs w:val="24"/>
          <w:lang w:val="en-US"/>
        </w:rPr>
        <w:t xml:space="preserve">modern computational data science </w:t>
      </w:r>
      <w:r w:rsidR="00366A70" w:rsidRPr="000978D4">
        <w:rPr>
          <w:rFonts w:ascii="Garamond" w:hAnsi="Garamond" w:cs="Times New Roman"/>
          <w:sz w:val="24"/>
          <w:szCs w:val="24"/>
          <w:lang w:val="en-US"/>
        </w:rPr>
        <w:t>approaches and</w:t>
      </w:r>
      <w:r w:rsidR="002C23BB" w:rsidRPr="000978D4">
        <w:rPr>
          <w:rFonts w:ascii="Garamond" w:hAnsi="Garamond" w:cs="Times New Roman"/>
          <w:sz w:val="24"/>
          <w:szCs w:val="24"/>
          <w:lang w:val="en-US"/>
        </w:rPr>
        <w:t xml:space="preserve"> freely available spatial data and tools</w:t>
      </w:r>
      <w:r w:rsidR="006754D0" w:rsidRPr="000978D4">
        <w:rPr>
          <w:rFonts w:ascii="Garamond" w:hAnsi="Garamond" w:cs="Times New Roman"/>
          <w:sz w:val="24"/>
          <w:szCs w:val="24"/>
          <w:lang w:val="en-US"/>
        </w:rPr>
        <w:t xml:space="preserve"> to create replicable and verifiable analys</w:t>
      </w:r>
      <w:r w:rsidR="00950D2E" w:rsidRPr="000978D4">
        <w:rPr>
          <w:rFonts w:ascii="Garamond" w:hAnsi="Garamond" w:cs="Times New Roman"/>
          <w:sz w:val="24"/>
          <w:szCs w:val="24"/>
          <w:lang w:val="en-US"/>
        </w:rPr>
        <w:t>e</w:t>
      </w:r>
      <w:r w:rsidR="006754D0" w:rsidRPr="000978D4">
        <w:rPr>
          <w:rFonts w:ascii="Garamond" w:hAnsi="Garamond" w:cs="Times New Roman"/>
          <w:sz w:val="24"/>
          <w:szCs w:val="24"/>
          <w:lang w:val="en-US"/>
        </w:rPr>
        <w:t xml:space="preserve">s and comparisons of street network </w:t>
      </w:r>
      <w:r w:rsidR="001379CD" w:rsidRPr="000978D4">
        <w:rPr>
          <w:rFonts w:ascii="Garamond" w:hAnsi="Garamond" w:cs="Times New Roman"/>
          <w:sz w:val="24"/>
          <w:szCs w:val="24"/>
          <w:lang w:val="en-US"/>
        </w:rPr>
        <w:t>structure and form across city neighborhoods in Ghana.</w:t>
      </w:r>
    </w:p>
    <w:p w:rsidR="00316290" w:rsidRPr="000978D4" w:rsidRDefault="00366A70" w:rsidP="00324684">
      <w:pPr>
        <w:pStyle w:val="ListParagraph"/>
        <w:numPr>
          <w:ilvl w:val="0"/>
          <w:numId w:val="5"/>
        </w:num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t>To assess the importance of using open-data, open-science with the benefits of network science in the study of street networks on the local scale.</w:t>
      </w:r>
    </w:p>
    <w:p w:rsidR="00750976" w:rsidRPr="000978D4" w:rsidRDefault="00316290" w:rsidP="00324684">
      <w:pPr>
        <w:pStyle w:val="ListParagraph"/>
        <w:numPr>
          <w:ilvl w:val="0"/>
          <w:numId w:val="5"/>
        </w:num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t>To provide a comprehensive addition to the current toolset and resources needed for effect</w:t>
      </w:r>
      <w:r w:rsidR="00BA5D45" w:rsidRPr="000978D4">
        <w:rPr>
          <w:rFonts w:ascii="Garamond" w:hAnsi="Garamond" w:cs="Times New Roman"/>
          <w:sz w:val="24"/>
          <w:szCs w:val="24"/>
          <w:lang w:val="en-US"/>
        </w:rPr>
        <w:t>ive studying of street networks</w:t>
      </w:r>
      <w:r w:rsidRPr="000978D4">
        <w:rPr>
          <w:rFonts w:ascii="Garamond" w:hAnsi="Garamond" w:cs="Times New Roman"/>
          <w:sz w:val="24"/>
          <w:szCs w:val="24"/>
          <w:lang w:val="en-US"/>
        </w:rPr>
        <w:t xml:space="preserve"> and provide a minimal framework that can built upon to increase scope of studies like this done in Ghana.</w:t>
      </w:r>
    </w:p>
    <w:p w:rsidR="00D25BE7" w:rsidRPr="000978D4" w:rsidRDefault="00D25BE7" w:rsidP="00324684">
      <w:pPr>
        <w:spacing w:line="360" w:lineRule="auto"/>
        <w:jc w:val="both"/>
        <w:rPr>
          <w:rFonts w:ascii="Garamond" w:hAnsi="Garamond" w:cs="Times New Roman"/>
          <w:b/>
          <w:sz w:val="24"/>
          <w:szCs w:val="24"/>
          <w:lang w:val="en-US"/>
        </w:rPr>
      </w:pPr>
    </w:p>
    <w:p w:rsidR="00CF3582" w:rsidRPr="000978D4" w:rsidRDefault="008139B6" w:rsidP="00324684">
      <w:pPr>
        <w:spacing w:line="360" w:lineRule="auto"/>
        <w:jc w:val="both"/>
        <w:rPr>
          <w:rFonts w:ascii="Garamond" w:hAnsi="Garamond" w:cs="Times New Roman"/>
          <w:b/>
          <w:sz w:val="24"/>
          <w:szCs w:val="24"/>
          <w:lang w:val="en-US"/>
        </w:rPr>
      </w:pPr>
      <w:r w:rsidRPr="000978D4">
        <w:rPr>
          <w:rFonts w:ascii="Garamond" w:hAnsi="Garamond" w:cs="Times New Roman"/>
          <w:b/>
          <w:sz w:val="24"/>
          <w:szCs w:val="24"/>
          <w:lang w:val="en-US"/>
        </w:rPr>
        <w:t xml:space="preserve">1.5 </w:t>
      </w:r>
      <w:r w:rsidR="001379CD" w:rsidRPr="000978D4">
        <w:rPr>
          <w:rFonts w:ascii="Garamond" w:hAnsi="Garamond" w:cs="Times New Roman"/>
          <w:b/>
          <w:sz w:val="24"/>
          <w:szCs w:val="24"/>
          <w:lang w:val="en-US"/>
        </w:rPr>
        <w:t>Significance of Study</w:t>
      </w:r>
    </w:p>
    <w:p w:rsidR="0003131D" w:rsidRPr="000978D4" w:rsidRDefault="0003131D" w:rsidP="00324684">
      <w:p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t xml:space="preserve">The world is changing rapidly and technology has opened up new avenues for people in research, </w:t>
      </w:r>
      <w:r w:rsidR="00950D2E" w:rsidRPr="000978D4">
        <w:rPr>
          <w:rFonts w:ascii="Garamond" w:hAnsi="Garamond" w:cs="Times New Roman"/>
          <w:sz w:val="24"/>
          <w:szCs w:val="24"/>
          <w:lang w:val="en-US"/>
        </w:rPr>
        <w:t xml:space="preserve">and </w:t>
      </w:r>
      <w:r w:rsidRPr="000978D4">
        <w:rPr>
          <w:rFonts w:ascii="Garamond" w:hAnsi="Garamond" w:cs="Times New Roman"/>
          <w:sz w:val="24"/>
          <w:szCs w:val="24"/>
          <w:lang w:val="en-US"/>
        </w:rPr>
        <w:t>pedagogy to und</w:t>
      </w:r>
      <w:r w:rsidR="001379CD" w:rsidRPr="000978D4">
        <w:rPr>
          <w:rFonts w:ascii="Garamond" w:hAnsi="Garamond" w:cs="Times New Roman"/>
          <w:sz w:val="24"/>
          <w:szCs w:val="24"/>
          <w:lang w:val="en-US"/>
        </w:rPr>
        <w:t>erstand our environments and the</w:t>
      </w:r>
      <w:r w:rsidRPr="000978D4">
        <w:rPr>
          <w:rFonts w:ascii="Garamond" w:hAnsi="Garamond" w:cs="Times New Roman"/>
          <w:sz w:val="24"/>
          <w:szCs w:val="24"/>
          <w:lang w:val="en-US"/>
        </w:rPr>
        <w:t xml:space="preserve"> </w:t>
      </w:r>
      <w:r w:rsidR="001379CD" w:rsidRPr="000978D4">
        <w:rPr>
          <w:rFonts w:ascii="Garamond" w:hAnsi="Garamond" w:cs="Times New Roman"/>
          <w:sz w:val="24"/>
          <w:szCs w:val="24"/>
          <w:lang w:val="en-US"/>
        </w:rPr>
        <w:t>Spatio-temporal interactions that shape them</w:t>
      </w:r>
      <w:r w:rsidR="00950D2E" w:rsidRPr="000978D4">
        <w:rPr>
          <w:rFonts w:ascii="Garamond" w:hAnsi="Garamond" w:cs="Times New Roman"/>
          <w:sz w:val="24"/>
          <w:szCs w:val="24"/>
          <w:lang w:val="en-US"/>
        </w:rPr>
        <w:t>. Using these new approaches in urban informatics</w:t>
      </w:r>
      <w:r w:rsidRPr="000978D4">
        <w:rPr>
          <w:rFonts w:ascii="Garamond" w:hAnsi="Garamond" w:cs="Times New Roman"/>
          <w:sz w:val="24"/>
          <w:szCs w:val="24"/>
          <w:lang w:val="en-US"/>
        </w:rPr>
        <w:t xml:space="preserve"> it is possible to simulate future changes before rolling </w:t>
      </w:r>
      <w:r w:rsidR="00950D2E" w:rsidRPr="000978D4">
        <w:rPr>
          <w:rFonts w:ascii="Garamond" w:hAnsi="Garamond" w:cs="Times New Roman"/>
          <w:sz w:val="24"/>
          <w:szCs w:val="24"/>
          <w:lang w:val="en-US"/>
        </w:rPr>
        <w:t>them</w:t>
      </w:r>
      <w:r w:rsidRPr="000978D4">
        <w:rPr>
          <w:rFonts w:ascii="Garamond" w:hAnsi="Garamond" w:cs="Times New Roman"/>
          <w:sz w:val="24"/>
          <w:szCs w:val="24"/>
          <w:lang w:val="en-US"/>
        </w:rPr>
        <w:t xml:space="preserve"> out into physical space for human interaction. Street networks form the substrate for all human dynamics in s</w:t>
      </w:r>
      <w:r w:rsidR="00950D2E" w:rsidRPr="000978D4">
        <w:rPr>
          <w:rFonts w:ascii="Garamond" w:hAnsi="Garamond" w:cs="Times New Roman"/>
          <w:sz w:val="24"/>
          <w:szCs w:val="24"/>
          <w:lang w:val="en-US"/>
        </w:rPr>
        <w:t>pace and understanding</w:t>
      </w:r>
      <w:r w:rsidR="001379CD" w:rsidRPr="000978D4">
        <w:rPr>
          <w:rFonts w:ascii="Garamond" w:hAnsi="Garamond" w:cs="Times New Roman"/>
          <w:sz w:val="24"/>
          <w:szCs w:val="24"/>
          <w:lang w:val="en-US"/>
        </w:rPr>
        <w:t xml:space="preserve"> their structure and effects</w:t>
      </w:r>
      <w:r w:rsidR="00950D2E" w:rsidRPr="000978D4">
        <w:rPr>
          <w:rFonts w:ascii="Garamond" w:hAnsi="Garamond" w:cs="Times New Roman"/>
          <w:sz w:val="24"/>
          <w:szCs w:val="24"/>
          <w:lang w:val="en-US"/>
        </w:rPr>
        <w:t xml:space="preserve"> </w:t>
      </w:r>
      <w:r w:rsidR="001379CD" w:rsidRPr="000978D4">
        <w:rPr>
          <w:rFonts w:ascii="Garamond" w:hAnsi="Garamond" w:cs="Times New Roman"/>
          <w:sz w:val="24"/>
          <w:szCs w:val="24"/>
          <w:lang w:val="en-US"/>
        </w:rPr>
        <w:t xml:space="preserve">on spatial interactions </w:t>
      </w:r>
      <w:r w:rsidR="00950D2E" w:rsidRPr="000978D4">
        <w:rPr>
          <w:rFonts w:ascii="Garamond" w:hAnsi="Garamond" w:cs="Times New Roman"/>
          <w:sz w:val="24"/>
          <w:szCs w:val="24"/>
          <w:lang w:val="en-US"/>
        </w:rPr>
        <w:t xml:space="preserve">will </w:t>
      </w:r>
      <w:r w:rsidR="001379CD" w:rsidRPr="000978D4">
        <w:rPr>
          <w:rFonts w:ascii="Garamond" w:hAnsi="Garamond" w:cs="Times New Roman"/>
          <w:sz w:val="24"/>
          <w:szCs w:val="24"/>
          <w:lang w:val="en-US"/>
        </w:rPr>
        <w:t xml:space="preserve">lead </w:t>
      </w:r>
      <w:r w:rsidR="00950D2E" w:rsidRPr="000978D4">
        <w:rPr>
          <w:rFonts w:ascii="Garamond" w:hAnsi="Garamond" w:cs="Times New Roman"/>
          <w:sz w:val="24"/>
          <w:szCs w:val="24"/>
          <w:lang w:val="en-US"/>
        </w:rPr>
        <w:t>to mak</w:t>
      </w:r>
      <w:r w:rsidR="001379CD" w:rsidRPr="000978D4">
        <w:rPr>
          <w:rFonts w:ascii="Garamond" w:hAnsi="Garamond" w:cs="Times New Roman"/>
          <w:sz w:val="24"/>
          <w:szCs w:val="24"/>
          <w:lang w:val="en-US"/>
        </w:rPr>
        <w:t>ing better decisions in urban planning efforts</w:t>
      </w:r>
      <w:r w:rsidRPr="000978D4">
        <w:rPr>
          <w:rFonts w:ascii="Garamond" w:hAnsi="Garamond" w:cs="Times New Roman"/>
          <w:sz w:val="24"/>
          <w:szCs w:val="24"/>
          <w:lang w:val="en-US"/>
        </w:rPr>
        <w:t>.</w:t>
      </w:r>
    </w:p>
    <w:p w:rsidR="0003131D" w:rsidRPr="000978D4" w:rsidRDefault="0003131D" w:rsidP="00324684">
      <w:p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lastRenderedPageBreak/>
        <w:t>The importance of</w:t>
      </w:r>
      <w:r w:rsidR="004D1832" w:rsidRPr="000978D4">
        <w:rPr>
          <w:rFonts w:ascii="Garamond" w:hAnsi="Garamond" w:cs="Times New Roman"/>
          <w:sz w:val="24"/>
          <w:szCs w:val="24"/>
          <w:lang w:val="en-US"/>
        </w:rPr>
        <w:t xml:space="preserve"> research seeking to</w:t>
      </w:r>
      <w:r w:rsidRPr="000978D4">
        <w:rPr>
          <w:rFonts w:ascii="Garamond" w:hAnsi="Garamond" w:cs="Times New Roman"/>
          <w:sz w:val="24"/>
          <w:szCs w:val="24"/>
          <w:lang w:val="en-US"/>
        </w:rPr>
        <w:t xml:space="preserve"> understand street network form and morphology cannot be overstated in public health</w:t>
      </w:r>
      <w:r w:rsidR="002C078E" w:rsidRPr="000978D4">
        <w:rPr>
          <w:rFonts w:ascii="Garamond" w:hAnsi="Garamond" w:cs="Times New Roman"/>
          <w:sz w:val="24"/>
          <w:szCs w:val="24"/>
          <w:lang w:val="en-US"/>
        </w:rPr>
        <w:t xml:space="preserve"> w</w:t>
      </w:r>
      <w:r w:rsidR="00950D2E" w:rsidRPr="000978D4">
        <w:rPr>
          <w:rFonts w:ascii="Garamond" w:hAnsi="Garamond" w:cs="Times New Roman"/>
          <w:sz w:val="24"/>
          <w:szCs w:val="24"/>
          <w:lang w:val="en-US"/>
        </w:rPr>
        <w:t>h</w:t>
      </w:r>
      <w:r w:rsidR="002C078E" w:rsidRPr="000978D4">
        <w:rPr>
          <w:rFonts w:ascii="Garamond" w:hAnsi="Garamond" w:cs="Times New Roman"/>
          <w:sz w:val="24"/>
          <w:szCs w:val="24"/>
          <w:lang w:val="en-US"/>
        </w:rPr>
        <w:t>ere</w:t>
      </w:r>
      <w:r w:rsidR="00950D2E" w:rsidRPr="000978D4">
        <w:rPr>
          <w:rFonts w:ascii="Garamond" w:hAnsi="Garamond" w:cs="Times New Roman"/>
          <w:sz w:val="24"/>
          <w:szCs w:val="24"/>
          <w:lang w:val="en-US"/>
        </w:rPr>
        <w:t xml:space="preserve"> researchers are showing the strong correlation between health and walkability and bike-ability of neighborhoods </w:t>
      </w:r>
      <w:r w:rsidR="004D1832" w:rsidRPr="000978D4">
        <w:rPr>
          <w:rFonts w:ascii="Garamond" w:hAnsi="Garamond" w:cs="Times New Roman"/>
          <w:sz w:val="24"/>
          <w:szCs w:val="24"/>
          <w:lang w:val="en-US"/>
        </w:rPr>
        <w:fldChar w:fldCharType="begin" w:fldLock="1"/>
      </w:r>
      <w:r w:rsidR="004F39D4" w:rsidRPr="000978D4">
        <w:rPr>
          <w:rFonts w:ascii="Garamond" w:hAnsi="Garamond" w:cs="Times New Roman"/>
          <w:sz w:val="24"/>
          <w:szCs w:val="24"/>
          <w:lang w:val="en-US"/>
        </w:rPr>
        <w:instrText>ADDIN CSL_CITATION {"citationItems":[{"id":"ITEM-1","itemData":{"DOI":"10.1016/J.JTH.2014.06.002","ISSN":"2214-1405","abstract":"What is the influence of street network design on public health? While the literature linking the built environment to health outcomes is vast, it glosses over the role that specific street network characteristics play. The three fundamental elements of street networks are: street network density, connectivity, and configuration. Without sufficient attention being paid to these individual elements of street network design, building a community for health remains a guessing game. Our previous study found more compact and connected street networks highly correlated with increased walking, biking, and transit usage; while these trends suggest a health benefit, this study seeks to strengthen that connection.Using a multilevel, hierarchical statistical model, this research seeks to fill this gap in the literature through a more robust accounting of street network design. Specifically, we ask the following: what is the influence of the three fundamental measures of street networks on obesity, diabetes, high blood pressure, heart disease, and asthma? We answer this question by examining 24 California cities exhibiting a range a street network typologies using health data from the California Health Interview Survey.We control for the food environment, land uses, commuting time, socioeconomic status, and street design. The results suggest that more compact and connected street networks with fewer lanes on the major roads are correlated with reduced rates of obesity, diabetes, high blood pressure, and heart disease among residents. Given the cross-sectional nature of our study, proving causation is not feasible but should be examined in future research. Nevertheless, the outcome is a novel assessment of streets networks and public health that has not yet been seen but will be of benefit to planners and policy-makers.","author":[{"dropping-particle":"","family":"Marshall","given":"Wesley E.","non-dropping-particle":"","parse-names":false,"suffix":""},{"dropping-particle":"","family":"Piatkowski","given":"Daniel P.","non-dropping-particle":"","parse-names":false,"suffix":""},{"dropping-particle":"","family":"Garrick","given":"Norman W.","non-dropping-particle":"","parse-names":false,"suffix":""}],"container-title":"Journal of Transport &amp; Health","id":"ITEM-1","issue":"4","issued":{"date-parts":[["2014","12","1"]]},"page":"326-340","publisher":"Elsevier","title":"Community design, street networks, and public health","type":"article-journal","volume":"1"},"uris":["http://www.mendeley.com/documents/?uuid=a5096ef2-ed73-312b-a959-0c48afc57224"]}],"mendeley":{"formattedCitation":"(Marshall et al., 2014)","plainTextFormattedCitation":"(Marshall et al., 2014)","previouslyFormattedCitation":"(Marshall et al., 2014)"},"properties":{"noteIndex":0},"schema":"https://github.com/citation-style-language/schema/raw/master/csl-citation.json"}</w:instrText>
      </w:r>
      <w:r w:rsidR="004D1832" w:rsidRPr="000978D4">
        <w:rPr>
          <w:rFonts w:ascii="Garamond" w:hAnsi="Garamond" w:cs="Times New Roman"/>
          <w:sz w:val="24"/>
          <w:szCs w:val="24"/>
          <w:lang w:val="en-US"/>
        </w:rPr>
        <w:fldChar w:fldCharType="separate"/>
      </w:r>
      <w:r w:rsidR="004D1832" w:rsidRPr="000978D4">
        <w:rPr>
          <w:rFonts w:ascii="Garamond" w:hAnsi="Garamond" w:cs="Times New Roman"/>
          <w:noProof/>
          <w:sz w:val="24"/>
          <w:szCs w:val="24"/>
          <w:lang w:val="en-US"/>
        </w:rPr>
        <w:t>(Marshall et al., 2014)</w:t>
      </w:r>
      <w:r w:rsidR="004D1832" w:rsidRPr="000978D4">
        <w:rPr>
          <w:rFonts w:ascii="Garamond" w:hAnsi="Garamond" w:cs="Times New Roman"/>
          <w:sz w:val="24"/>
          <w:szCs w:val="24"/>
          <w:lang w:val="en-US"/>
        </w:rPr>
        <w:fldChar w:fldCharType="end"/>
      </w:r>
      <w:r w:rsidRPr="000978D4">
        <w:rPr>
          <w:rFonts w:ascii="Garamond" w:hAnsi="Garamond" w:cs="Times New Roman"/>
          <w:sz w:val="24"/>
          <w:szCs w:val="24"/>
          <w:lang w:val="en-US"/>
        </w:rPr>
        <w:t xml:space="preserve">, </w:t>
      </w:r>
      <w:r w:rsidR="00950D2E" w:rsidRPr="000978D4">
        <w:rPr>
          <w:rFonts w:ascii="Garamond" w:hAnsi="Garamond" w:cs="Times New Roman"/>
          <w:sz w:val="24"/>
          <w:szCs w:val="24"/>
          <w:lang w:val="en-US"/>
        </w:rPr>
        <w:t xml:space="preserve">and </w:t>
      </w:r>
      <w:r w:rsidR="004F39D4" w:rsidRPr="000978D4">
        <w:rPr>
          <w:rFonts w:ascii="Garamond" w:hAnsi="Garamond" w:cs="Times New Roman"/>
          <w:sz w:val="24"/>
          <w:szCs w:val="24"/>
          <w:lang w:val="en-US"/>
        </w:rPr>
        <w:t xml:space="preserve">in </w:t>
      </w:r>
      <w:r w:rsidRPr="000978D4">
        <w:rPr>
          <w:rFonts w:ascii="Garamond" w:hAnsi="Garamond" w:cs="Times New Roman"/>
          <w:sz w:val="24"/>
          <w:szCs w:val="24"/>
          <w:lang w:val="en-US"/>
        </w:rPr>
        <w:t>disaster management</w:t>
      </w:r>
      <w:r w:rsidR="004D1832" w:rsidRPr="000978D4">
        <w:rPr>
          <w:rFonts w:ascii="Garamond" w:hAnsi="Garamond" w:cs="Times New Roman"/>
          <w:sz w:val="24"/>
          <w:szCs w:val="24"/>
          <w:lang w:val="en-US"/>
        </w:rPr>
        <w:t xml:space="preserve"> where un</w:t>
      </w:r>
      <w:r w:rsidR="004F39D4" w:rsidRPr="000978D4">
        <w:rPr>
          <w:rFonts w:ascii="Garamond" w:hAnsi="Garamond" w:cs="Times New Roman"/>
          <w:sz w:val="24"/>
          <w:szCs w:val="24"/>
          <w:lang w:val="en-US"/>
        </w:rPr>
        <w:t xml:space="preserve">derstanding street </w:t>
      </w:r>
      <w:r w:rsidR="00950D2E" w:rsidRPr="000978D4">
        <w:rPr>
          <w:rFonts w:ascii="Garamond" w:hAnsi="Garamond" w:cs="Times New Roman"/>
          <w:sz w:val="24"/>
          <w:szCs w:val="24"/>
          <w:lang w:val="en-US"/>
        </w:rPr>
        <w:t>network structure and form is helping plan</w:t>
      </w:r>
      <w:r w:rsidR="004F39D4" w:rsidRPr="000978D4">
        <w:rPr>
          <w:rFonts w:ascii="Garamond" w:hAnsi="Garamond" w:cs="Times New Roman"/>
          <w:sz w:val="24"/>
          <w:szCs w:val="24"/>
          <w:lang w:val="en-US"/>
        </w:rPr>
        <w:t xml:space="preserve"> better incident response </w:t>
      </w:r>
      <w:r w:rsidR="004F39D4" w:rsidRPr="000978D4">
        <w:rPr>
          <w:rFonts w:ascii="Garamond" w:hAnsi="Garamond" w:cs="Times New Roman"/>
          <w:sz w:val="24"/>
          <w:szCs w:val="24"/>
          <w:lang w:val="en-US"/>
        </w:rPr>
        <w:fldChar w:fldCharType="begin" w:fldLock="1"/>
      </w:r>
      <w:r w:rsidR="002C078E" w:rsidRPr="000978D4">
        <w:rPr>
          <w:rFonts w:ascii="Garamond" w:hAnsi="Garamond" w:cs="Times New Roman"/>
          <w:sz w:val="24"/>
          <w:szCs w:val="24"/>
          <w:lang w:val="en-US"/>
        </w:rPr>
        <w:instrText>ADDIN CSL_CITATION {"citationItems":[{"id":"ITEM-1","itemData":{"DOI":"10.1016/J.TRD.2021.102771","ISSN":"1361-9209","abstract":"This paper implements a structured framework to suggest decision attributes of transportation network disaster recovery planning. For this purpose, we collected 57 decision attributes from the relevant literature and experts’ opinions. Following a framework with three sequential evaluation stages, decision-makers systematically assessed the attributes based on each evaluation stage's specific criteria. Thereafter, we aggregated the decision-makers’ input values using a combination of compensatory and non-compensatory Multi-Attribute Decision-Making techniques. Results offer a ranked list of attributes and a recommended set of attributes for Tehran's road network as our case study. The findings suggest six attributes to be included in road network disaster recovery planning as 1) access level to service-providing nodes, 2) integration of link travel delay and traffic flow, 3) travel time improvement per recovery duration, 4) travel time improvement per resources, 5) centrality measures, and 6) link capacity. However, the recommended attributes are valid only when they remain as a set. Results contribute to the existing knowledge about concerns and values in the reconstruction and recovery of transportation networks after disasters. Transportation network planners and disaster managers can use the recommended attributes as key factors for post-disaster decision support systems or for evaluating available disaster resiliency plans. Additionally, future research can adopt this research outcome as an input for the problem-structuring phase of disaster recovery models.","author":[{"dropping-particle":"","family":"Zamanifar","given":"Milad","non-dropping-particle":"","parse-names":false,"suffix":""},{"dropping-particle":"","family":"Hartmann","given":"Timo","non-dropping-particle":"","parse-names":false,"suffix":""}],"container-title":"Transportation Research Part D: Transport and Environment","id":"ITEM-1","issued":{"date-parts":[["2021","4","1"]]},"page":"102771","publisher":"Pergamon","title":"Decision attributes for disaster recovery planning of transportation networks; A case study","type":"article-journal","volume":"93"},"uris":["http://www.mendeley.com/documents/?uuid=3a2ccc99-cc78-31fb-bca0-ae89fdec0235"]}],"mendeley":{"formattedCitation":"(Zamanifar &amp; Hartmann, 2021)","plainTextFormattedCitation":"(Zamanifar &amp; Hartmann, 2021)","previouslyFormattedCitation":"(Zamanifar &amp; Hartmann, 2021)"},"properties":{"noteIndex":0},"schema":"https://github.com/citation-style-language/schema/raw/master/csl-citation.json"}</w:instrText>
      </w:r>
      <w:r w:rsidR="004F39D4" w:rsidRPr="000978D4">
        <w:rPr>
          <w:rFonts w:ascii="Garamond" w:hAnsi="Garamond" w:cs="Times New Roman"/>
          <w:sz w:val="24"/>
          <w:szCs w:val="24"/>
          <w:lang w:val="en-US"/>
        </w:rPr>
        <w:fldChar w:fldCharType="separate"/>
      </w:r>
      <w:r w:rsidR="004F39D4" w:rsidRPr="000978D4">
        <w:rPr>
          <w:rFonts w:ascii="Garamond" w:hAnsi="Garamond" w:cs="Times New Roman"/>
          <w:noProof/>
          <w:sz w:val="24"/>
          <w:szCs w:val="24"/>
          <w:lang w:val="en-US"/>
        </w:rPr>
        <w:t>(Zamanifar &amp; Hartmann, 2021)</w:t>
      </w:r>
      <w:r w:rsidR="004F39D4" w:rsidRPr="000978D4">
        <w:rPr>
          <w:rFonts w:ascii="Garamond" w:hAnsi="Garamond" w:cs="Times New Roman"/>
          <w:sz w:val="24"/>
          <w:szCs w:val="24"/>
          <w:lang w:val="en-US"/>
        </w:rPr>
        <w:fldChar w:fldCharType="end"/>
      </w:r>
      <w:r w:rsidR="00950D2E" w:rsidRPr="000978D4">
        <w:rPr>
          <w:rFonts w:ascii="Garamond" w:hAnsi="Garamond" w:cs="Times New Roman"/>
          <w:sz w:val="24"/>
          <w:szCs w:val="24"/>
          <w:lang w:val="en-US"/>
        </w:rPr>
        <w:t>.</w:t>
      </w:r>
      <w:r w:rsidR="001379CD" w:rsidRPr="000978D4">
        <w:rPr>
          <w:rFonts w:ascii="Garamond" w:hAnsi="Garamond" w:cs="Times New Roman"/>
          <w:sz w:val="24"/>
          <w:szCs w:val="24"/>
          <w:lang w:val="en-US"/>
        </w:rPr>
        <w:t xml:space="preserve"> It is most important that we study street networks because, they are amongst the most long-lived components of urban form and can stay in place for decades, sometimes even centuries. Therefore, their design and structure are likely to lock urban systems in either their positive or negative pathways </w:t>
      </w:r>
      <w:r w:rsidR="001379CD" w:rsidRPr="000978D4">
        <w:rPr>
          <w:rFonts w:ascii="Garamond" w:hAnsi="Garamond" w:cs="Times New Roman"/>
          <w:sz w:val="24"/>
          <w:szCs w:val="24"/>
          <w:lang w:val="en-US"/>
        </w:rPr>
        <w:fldChar w:fldCharType="begin" w:fldLock="1"/>
      </w:r>
      <w:r w:rsidR="0037092B" w:rsidRPr="000978D4">
        <w:rPr>
          <w:rFonts w:ascii="Garamond" w:hAnsi="Garamond"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2019)","plainTextFormattedCitation":"(Sharifi, 2019)","previouslyFormattedCitation":"(Sharifi, 2019)"},"properties":{"noteIndex":0},"schema":"https://github.com/citation-style-language/schema/raw/master/csl-citation.json"}</w:instrText>
      </w:r>
      <w:r w:rsidR="001379CD" w:rsidRPr="000978D4">
        <w:rPr>
          <w:rFonts w:ascii="Garamond" w:hAnsi="Garamond" w:cs="Times New Roman"/>
          <w:sz w:val="24"/>
          <w:szCs w:val="24"/>
          <w:lang w:val="en-US"/>
        </w:rPr>
        <w:fldChar w:fldCharType="separate"/>
      </w:r>
      <w:r w:rsidR="001379CD" w:rsidRPr="000978D4">
        <w:rPr>
          <w:rFonts w:ascii="Garamond" w:hAnsi="Garamond" w:cs="Times New Roman"/>
          <w:noProof/>
          <w:sz w:val="24"/>
          <w:szCs w:val="24"/>
          <w:lang w:val="en-US"/>
        </w:rPr>
        <w:t>(Sharifi, 2019)</w:t>
      </w:r>
      <w:r w:rsidR="001379CD" w:rsidRPr="000978D4">
        <w:rPr>
          <w:rFonts w:ascii="Garamond" w:hAnsi="Garamond" w:cs="Times New Roman"/>
          <w:sz w:val="24"/>
          <w:szCs w:val="24"/>
          <w:lang w:val="en-US"/>
        </w:rPr>
        <w:fldChar w:fldCharType="end"/>
      </w:r>
      <w:r w:rsidR="00324684" w:rsidRPr="000978D4">
        <w:rPr>
          <w:rFonts w:ascii="Garamond" w:hAnsi="Garamond" w:cs="Times New Roman"/>
          <w:sz w:val="24"/>
          <w:szCs w:val="24"/>
          <w:lang w:val="en-US"/>
        </w:rPr>
        <w:t>.</w:t>
      </w:r>
    </w:p>
    <w:p w:rsidR="00324684" w:rsidRPr="000978D4" w:rsidRDefault="008139B6" w:rsidP="00324684">
      <w:pPr>
        <w:spacing w:line="360" w:lineRule="auto"/>
        <w:jc w:val="both"/>
        <w:rPr>
          <w:rFonts w:ascii="Garamond" w:hAnsi="Garamond" w:cs="Times New Roman"/>
          <w:b/>
          <w:sz w:val="24"/>
          <w:szCs w:val="24"/>
          <w:lang w:val="en-US"/>
        </w:rPr>
      </w:pPr>
      <w:r w:rsidRPr="000978D4">
        <w:rPr>
          <w:rFonts w:ascii="Garamond" w:hAnsi="Garamond" w:cs="Times New Roman"/>
          <w:b/>
          <w:sz w:val="24"/>
          <w:szCs w:val="24"/>
          <w:lang w:val="en-US"/>
        </w:rPr>
        <w:t xml:space="preserve">1.6 </w:t>
      </w:r>
      <w:r w:rsidR="00324684" w:rsidRPr="000978D4">
        <w:rPr>
          <w:rFonts w:ascii="Garamond" w:hAnsi="Garamond" w:cs="Times New Roman"/>
          <w:b/>
          <w:sz w:val="24"/>
          <w:szCs w:val="24"/>
          <w:lang w:val="en-US"/>
        </w:rPr>
        <w:t>Organisation of Study</w:t>
      </w:r>
    </w:p>
    <w:p w:rsidR="00C26CC7" w:rsidRPr="000978D4" w:rsidRDefault="008139B6" w:rsidP="00324684">
      <w:pPr>
        <w:spacing w:line="360" w:lineRule="auto"/>
        <w:jc w:val="both"/>
        <w:rPr>
          <w:rFonts w:ascii="Garamond" w:hAnsi="Garamond" w:cs="Times New Roman"/>
          <w:sz w:val="24"/>
          <w:szCs w:val="24"/>
          <w:lang w:val="en-US"/>
        </w:rPr>
      </w:pPr>
      <w:r w:rsidRPr="000978D4">
        <w:rPr>
          <w:rFonts w:ascii="Garamond" w:hAnsi="Garamond" w:cs="Times New Roman"/>
          <w:sz w:val="24"/>
          <w:szCs w:val="24"/>
          <w:lang w:val="en-US"/>
        </w:rPr>
        <w:t xml:space="preserve">This </w:t>
      </w:r>
      <w:r w:rsidR="0011385D" w:rsidRPr="000978D4">
        <w:rPr>
          <w:rFonts w:ascii="Garamond" w:hAnsi="Garamond" w:cs="Times New Roman"/>
          <w:sz w:val="24"/>
          <w:szCs w:val="24"/>
          <w:lang w:val="en-US"/>
        </w:rPr>
        <w:t>document is presented as follows; chapter one includes a</w:t>
      </w:r>
      <w:r w:rsidR="001C1E00" w:rsidRPr="000978D4">
        <w:rPr>
          <w:rFonts w:ascii="Garamond" w:hAnsi="Garamond" w:cs="Times New Roman"/>
          <w:sz w:val="24"/>
          <w:szCs w:val="24"/>
          <w:lang w:val="en-US"/>
        </w:rPr>
        <w:t>n</w:t>
      </w:r>
      <w:r w:rsidR="0011385D" w:rsidRPr="000978D4">
        <w:rPr>
          <w:rFonts w:ascii="Garamond" w:hAnsi="Garamond" w:cs="Times New Roman"/>
          <w:sz w:val="24"/>
          <w:szCs w:val="24"/>
          <w:lang w:val="en-US"/>
        </w:rPr>
        <w:t xml:space="preserve"> introduction and background of the study, stating the relevant</w:t>
      </w:r>
      <w:r w:rsidR="001C1E00" w:rsidRPr="000978D4">
        <w:rPr>
          <w:rFonts w:ascii="Garamond" w:hAnsi="Garamond" w:cs="Times New Roman"/>
          <w:sz w:val="24"/>
          <w:szCs w:val="24"/>
          <w:lang w:val="en-US"/>
        </w:rPr>
        <w:t xml:space="preserve"> problems and</w:t>
      </w:r>
      <w:r w:rsidR="0011385D" w:rsidRPr="000978D4">
        <w:rPr>
          <w:rFonts w:ascii="Garamond" w:hAnsi="Garamond" w:cs="Times New Roman"/>
          <w:sz w:val="24"/>
          <w:szCs w:val="24"/>
          <w:lang w:val="en-US"/>
        </w:rPr>
        <w:t xml:space="preserve"> questions t</w:t>
      </w:r>
      <w:r w:rsidR="001C1E00" w:rsidRPr="000978D4">
        <w:rPr>
          <w:rFonts w:ascii="Garamond" w:hAnsi="Garamond" w:cs="Times New Roman"/>
          <w:sz w:val="24"/>
          <w:szCs w:val="24"/>
          <w:lang w:val="en-US"/>
        </w:rPr>
        <w:t>hat the research seeks to address</w:t>
      </w:r>
      <w:r w:rsidR="0011385D" w:rsidRPr="000978D4">
        <w:rPr>
          <w:rFonts w:ascii="Garamond" w:hAnsi="Garamond" w:cs="Times New Roman"/>
          <w:sz w:val="24"/>
          <w:szCs w:val="24"/>
          <w:lang w:val="en-US"/>
        </w:rPr>
        <w:t xml:space="preserve"> and its significance to the current research landscape. Chapter two contains a literature review of street networks and street network analysis using the methods and tools sought after by the author of this research, it surveys the current literature and discusses their infl</w:t>
      </w:r>
      <w:r w:rsidR="00C26CC7" w:rsidRPr="000978D4">
        <w:rPr>
          <w:rFonts w:ascii="Garamond" w:hAnsi="Garamond" w:cs="Times New Roman"/>
          <w:sz w:val="24"/>
          <w:szCs w:val="24"/>
          <w:lang w:val="en-US"/>
        </w:rPr>
        <w:t>uence on this study. It reviews and asserts</w:t>
      </w:r>
      <w:r w:rsidR="0011385D" w:rsidRPr="000978D4">
        <w:rPr>
          <w:rFonts w:ascii="Garamond" w:hAnsi="Garamond" w:cs="Times New Roman"/>
          <w:sz w:val="24"/>
          <w:szCs w:val="24"/>
          <w:lang w:val="en-US"/>
        </w:rPr>
        <w:t xml:space="preserve"> the importance of doing open research and engaging in research tool building and </w:t>
      </w:r>
      <w:proofErr w:type="spellStart"/>
      <w:r w:rsidR="0011385D" w:rsidRPr="000978D4">
        <w:rPr>
          <w:rFonts w:ascii="Garamond" w:hAnsi="Garamond" w:cs="Times New Roman"/>
          <w:sz w:val="24"/>
          <w:szCs w:val="24"/>
          <w:lang w:val="en-US"/>
        </w:rPr>
        <w:t>and</w:t>
      </w:r>
      <w:proofErr w:type="spellEnd"/>
      <w:r w:rsidR="0011385D" w:rsidRPr="000978D4">
        <w:rPr>
          <w:rFonts w:ascii="Garamond" w:hAnsi="Garamond" w:cs="Times New Roman"/>
          <w:sz w:val="24"/>
          <w:szCs w:val="24"/>
          <w:lang w:val="en-US"/>
        </w:rPr>
        <w:t xml:space="preserve"> how </w:t>
      </w:r>
      <w:r w:rsidR="00C26CC7" w:rsidRPr="000978D4">
        <w:rPr>
          <w:rFonts w:ascii="Garamond" w:hAnsi="Garamond" w:cs="Times New Roman"/>
          <w:sz w:val="24"/>
          <w:szCs w:val="24"/>
          <w:lang w:val="en-US"/>
        </w:rPr>
        <w:t>these efforts help contribute to the current research la</w:t>
      </w:r>
      <w:r w:rsidR="00D72FF8" w:rsidRPr="000978D4">
        <w:rPr>
          <w:rFonts w:ascii="Garamond" w:hAnsi="Garamond" w:cs="Times New Roman"/>
          <w:sz w:val="24"/>
          <w:szCs w:val="24"/>
          <w:lang w:val="en-US"/>
        </w:rPr>
        <w:t>ndscape. Chapter three</w:t>
      </w:r>
      <w:r w:rsidR="00C26CC7" w:rsidRPr="000978D4">
        <w:rPr>
          <w:rFonts w:ascii="Garamond" w:hAnsi="Garamond" w:cs="Times New Roman"/>
          <w:sz w:val="24"/>
          <w:szCs w:val="24"/>
          <w:lang w:val="en-US"/>
        </w:rPr>
        <w:t xml:space="preserve"> presents the a</w:t>
      </w:r>
      <w:r w:rsidR="00D72FF8" w:rsidRPr="000978D4">
        <w:rPr>
          <w:rFonts w:ascii="Garamond" w:hAnsi="Garamond" w:cs="Times New Roman"/>
          <w:sz w:val="24"/>
          <w:szCs w:val="24"/>
          <w:lang w:val="en-US"/>
        </w:rPr>
        <w:t>nalytical framework, tools, resources and methodologies used to conduct the study. It continues to make the case for freely available and open tools and how relevant they are to conducting verifiable and good research, not forgetting study areas and data sources relevant to the study. This chapter also serves as a brief d</w:t>
      </w:r>
      <w:r w:rsidR="001C1E00" w:rsidRPr="000978D4">
        <w:rPr>
          <w:rFonts w:ascii="Garamond" w:hAnsi="Garamond" w:cs="Times New Roman"/>
          <w:sz w:val="24"/>
          <w:szCs w:val="24"/>
          <w:lang w:val="en-US"/>
        </w:rPr>
        <w:t>ocumentation of relevant tools used in conducting the study</w:t>
      </w:r>
      <w:r w:rsidR="00D72FF8" w:rsidRPr="000978D4">
        <w:rPr>
          <w:rFonts w:ascii="Garamond" w:hAnsi="Garamond" w:cs="Times New Roman"/>
          <w:sz w:val="24"/>
          <w:szCs w:val="24"/>
          <w:lang w:val="en-US"/>
        </w:rPr>
        <w:t xml:space="preserve">. </w:t>
      </w:r>
      <w:proofErr w:type="spellStart"/>
      <w:r w:rsidR="00D72FF8" w:rsidRPr="000978D4">
        <w:rPr>
          <w:rFonts w:ascii="Garamond" w:hAnsi="Garamond" w:cs="Times New Roman"/>
          <w:sz w:val="24"/>
          <w:szCs w:val="24"/>
          <w:lang w:val="en-US"/>
        </w:rPr>
        <w:t>Chaper</w:t>
      </w:r>
      <w:proofErr w:type="spellEnd"/>
      <w:r w:rsidR="00D72FF8" w:rsidRPr="000978D4">
        <w:rPr>
          <w:rFonts w:ascii="Garamond" w:hAnsi="Garamond" w:cs="Times New Roman"/>
          <w:sz w:val="24"/>
          <w:szCs w:val="24"/>
          <w:lang w:val="en-US"/>
        </w:rPr>
        <w:t xml:space="preserve"> four presents the findings of the research</w:t>
      </w:r>
      <w:r w:rsidR="001C1E00" w:rsidRPr="000978D4">
        <w:rPr>
          <w:rFonts w:ascii="Garamond" w:hAnsi="Garamond" w:cs="Times New Roman"/>
          <w:sz w:val="24"/>
          <w:szCs w:val="24"/>
          <w:lang w:val="en-US"/>
        </w:rPr>
        <w:t>, discusses the relevance of the findings to the current literature and objectives of the study</w:t>
      </w:r>
      <w:r w:rsidR="00D72FF8" w:rsidRPr="000978D4">
        <w:rPr>
          <w:rFonts w:ascii="Garamond" w:hAnsi="Garamond" w:cs="Times New Roman"/>
          <w:sz w:val="24"/>
          <w:szCs w:val="24"/>
          <w:lang w:val="en-US"/>
        </w:rPr>
        <w:t>. It presents the answer</w:t>
      </w:r>
      <w:r w:rsidR="001C1E00" w:rsidRPr="000978D4">
        <w:rPr>
          <w:rFonts w:ascii="Garamond" w:hAnsi="Garamond" w:cs="Times New Roman"/>
          <w:sz w:val="24"/>
          <w:szCs w:val="24"/>
          <w:lang w:val="en-US"/>
        </w:rPr>
        <w:t xml:space="preserve">s to the research questions and relates them to how they affect real world variables and scenarios. Finally, chapter five presents a summary of the entire </w:t>
      </w:r>
      <w:proofErr w:type="spellStart"/>
      <w:r w:rsidR="001C1E00" w:rsidRPr="000978D4">
        <w:rPr>
          <w:rFonts w:ascii="Garamond" w:hAnsi="Garamond" w:cs="Times New Roman"/>
          <w:sz w:val="24"/>
          <w:szCs w:val="24"/>
          <w:lang w:val="en-US"/>
        </w:rPr>
        <w:t>researh</w:t>
      </w:r>
      <w:proofErr w:type="spellEnd"/>
      <w:r w:rsidR="001C1E00" w:rsidRPr="000978D4">
        <w:rPr>
          <w:rFonts w:ascii="Garamond" w:hAnsi="Garamond" w:cs="Times New Roman"/>
          <w:sz w:val="24"/>
          <w:szCs w:val="24"/>
          <w:lang w:val="en-US"/>
        </w:rPr>
        <w:t xml:space="preserve">, presenting the major arguments, findings and discussions from the study. It concludes </w:t>
      </w:r>
      <w:r w:rsidR="002C23BB" w:rsidRPr="000978D4">
        <w:rPr>
          <w:rFonts w:ascii="Garamond" w:hAnsi="Garamond" w:cs="Times New Roman"/>
          <w:sz w:val="24"/>
          <w:szCs w:val="24"/>
          <w:lang w:val="en-US"/>
        </w:rPr>
        <w:t>by stating areas of further research and contribution.</w:t>
      </w:r>
    </w:p>
    <w:p w:rsidR="009D0BF7" w:rsidRPr="000978D4" w:rsidRDefault="009D0BF7" w:rsidP="00324684">
      <w:pPr>
        <w:spacing w:line="360" w:lineRule="auto"/>
        <w:jc w:val="both"/>
        <w:rPr>
          <w:rFonts w:ascii="Garamond" w:hAnsi="Garamond" w:cs="Times New Roman"/>
          <w:b/>
          <w:sz w:val="24"/>
          <w:szCs w:val="24"/>
          <w:lang w:val="en-US"/>
        </w:rPr>
      </w:pPr>
    </w:p>
    <w:p w:rsidR="009D0BF7" w:rsidRPr="000978D4" w:rsidRDefault="009D0BF7" w:rsidP="00324684">
      <w:pPr>
        <w:spacing w:line="360" w:lineRule="auto"/>
        <w:jc w:val="both"/>
        <w:rPr>
          <w:rFonts w:ascii="Garamond" w:hAnsi="Garamond" w:cs="Times New Roman"/>
          <w:b/>
          <w:sz w:val="24"/>
          <w:szCs w:val="24"/>
          <w:lang w:val="en-US"/>
        </w:rPr>
      </w:pPr>
    </w:p>
    <w:p w:rsidR="00A27E59" w:rsidRDefault="00A27E59">
      <w:pPr>
        <w:rPr>
          <w:ins w:id="56" w:author="Michael Osei Asibey" w:date="2022-09-19T21:28:00Z"/>
          <w:rFonts w:ascii="Garamond" w:hAnsi="Garamond" w:cs="Times New Roman"/>
          <w:b/>
          <w:sz w:val="24"/>
          <w:szCs w:val="24"/>
          <w:lang w:val="en-US"/>
        </w:rPr>
      </w:pPr>
      <w:ins w:id="57" w:author="Michael Osei Asibey" w:date="2022-09-19T21:28:00Z">
        <w:r>
          <w:rPr>
            <w:rFonts w:ascii="Garamond" w:hAnsi="Garamond" w:cs="Times New Roman"/>
            <w:b/>
            <w:sz w:val="24"/>
            <w:szCs w:val="24"/>
            <w:lang w:val="en-US"/>
          </w:rPr>
          <w:br w:type="page"/>
        </w:r>
      </w:ins>
    </w:p>
    <w:p w:rsidR="002C078E" w:rsidRPr="000978D4" w:rsidRDefault="002C078E" w:rsidP="00324684">
      <w:pPr>
        <w:spacing w:line="360" w:lineRule="auto"/>
        <w:jc w:val="both"/>
        <w:rPr>
          <w:rFonts w:ascii="Garamond" w:hAnsi="Garamond" w:cs="Times New Roman"/>
          <w:b/>
          <w:sz w:val="24"/>
          <w:szCs w:val="24"/>
          <w:lang w:val="en-US"/>
        </w:rPr>
      </w:pPr>
      <w:bookmarkStart w:id="58" w:name="_GoBack"/>
      <w:bookmarkEnd w:id="58"/>
      <w:r w:rsidRPr="000978D4">
        <w:rPr>
          <w:rFonts w:ascii="Garamond" w:hAnsi="Garamond" w:cs="Times New Roman"/>
          <w:b/>
          <w:sz w:val="24"/>
          <w:szCs w:val="24"/>
          <w:lang w:val="en-US"/>
        </w:rPr>
        <w:lastRenderedPageBreak/>
        <w:t>References</w:t>
      </w:r>
    </w:p>
    <w:p w:rsidR="006A267E" w:rsidRPr="000978D4" w:rsidRDefault="002C078E" w:rsidP="006A267E">
      <w:pPr>
        <w:widowControl w:val="0"/>
        <w:autoSpaceDE w:val="0"/>
        <w:autoSpaceDN w:val="0"/>
        <w:adjustRightInd w:val="0"/>
        <w:spacing w:line="360" w:lineRule="auto"/>
        <w:ind w:left="480" w:hanging="480"/>
        <w:rPr>
          <w:rFonts w:ascii="Garamond" w:hAnsi="Garamond" w:cs="Times New Roman"/>
          <w:noProof/>
          <w:sz w:val="24"/>
          <w:szCs w:val="24"/>
        </w:rPr>
      </w:pPr>
      <w:r w:rsidRPr="000978D4">
        <w:rPr>
          <w:rFonts w:ascii="Garamond" w:hAnsi="Garamond" w:cs="Times New Roman"/>
          <w:b/>
          <w:sz w:val="24"/>
          <w:szCs w:val="24"/>
          <w:lang w:val="en-US"/>
        </w:rPr>
        <w:fldChar w:fldCharType="begin" w:fldLock="1"/>
      </w:r>
      <w:r w:rsidRPr="000978D4">
        <w:rPr>
          <w:rFonts w:ascii="Garamond" w:hAnsi="Garamond" w:cs="Times New Roman"/>
          <w:b/>
          <w:sz w:val="24"/>
          <w:szCs w:val="24"/>
          <w:lang w:val="en-US"/>
        </w:rPr>
        <w:instrText xml:space="preserve">ADDIN Mendeley Bibliography CSL_BIBLIOGRAPHY </w:instrText>
      </w:r>
      <w:r w:rsidRPr="000978D4">
        <w:rPr>
          <w:rFonts w:ascii="Garamond" w:hAnsi="Garamond" w:cs="Times New Roman"/>
          <w:b/>
          <w:sz w:val="24"/>
          <w:szCs w:val="24"/>
          <w:lang w:val="en-US"/>
        </w:rPr>
        <w:fldChar w:fldCharType="separate"/>
      </w:r>
      <w:r w:rsidR="006A267E" w:rsidRPr="000978D4">
        <w:rPr>
          <w:rFonts w:ascii="Garamond" w:hAnsi="Garamond" w:cs="Times New Roman"/>
          <w:noProof/>
          <w:sz w:val="24"/>
          <w:szCs w:val="24"/>
        </w:rPr>
        <w:t xml:space="preserve">Barthélemy, M. (2011). Spatial networks. </w:t>
      </w:r>
      <w:r w:rsidR="006A267E" w:rsidRPr="000978D4">
        <w:rPr>
          <w:rFonts w:ascii="Garamond" w:hAnsi="Garamond" w:cs="Times New Roman"/>
          <w:i/>
          <w:iCs/>
          <w:noProof/>
          <w:sz w:val="24"/>
          <w:szCs w:val="24"/>
        </w:rPr>
        <w:t>Physics Reports</w:t>
      </w:r>
      <w:r w:rsidR="006A267E" w:rsidRPr="000978D4">
        <w:rPr>
          <w:rFonts w:ascii="Garamond" w:hAnsi="Garamond" w:cs="Times New Roman"/>
          <w:noProof/>
          <w:sz w:val="24"/>
          <w:szCs w:val="24"/>
        </w:rPr>
        <w:t xml:space="preserve">, </w:t>
      </w:r>
      <w:r w:rsidR="006A267E" w:rsidRPr="000978D4">
        <w:rPr>
          <w:rFonts w:ascii="Garamond" w:hAnsi="Garamond" w:cs="Times New Roman"/>
          <w:i/>
          <w:iCs/>
          <w:noProof/>
          <w:sz w:val="24"/>
          <w:szCs w:val="24"/>
        </w:rPr>
        <w:t>499</w:t>
      </w:r>
      <w:r w:rsidR="006A267E" w:rsidRPr="000978D4">
        <w:rPr>
          <w:rFonts w:ascii="Garamond" w:hAnsi="Garamond" w:cs="Times New Roman"/>
          <w:noProof/>
          <w:sz w:val="24"/>
          <w:szCs w:val="24"/>
        </w:rPr>
        <w:t>(1–3), 1–101. https://doi.org/10.1016/J.PHYSREP.2010.11.002</w:t>
      </w:r>
    </w:p>
    <w:p w:rsidR="006A267E" w:rsidRPr="000978D4" w:rsidRDefault="006A267E" w:rsidP="006A267E">
      <w:pPr>
        <w:widowControl w:val="0"/>
        <w:autoSpaceDE w:val="0"/>
        <w:autoSpaceDN w:val="0"/>
        <w:adjustRightInd w:val="0"/>
        <w:spacing w:line="360" w:lineRule="auto"/>
        <w:ind w:left="480" w:hanging="480"/>
        <w:rPr>
          <w:rFonts w:ascii="Garamond" w:hAnsi="Garamond" w:cs="Times New Roman"/>
          <w:noProof/>
          <w:sz w:val="24"/>
          <w:szCs w:val="24"/>
        </w:rPr>
      </w:pPr>
      <w:r w:rsidRPr="000978D4">
        <w:rPr>
          <w:rFonts w:ascii="Garamond" w:hAnsi="Garamond" w:cs="Times New Roman"/>
          <w:noProof/>
          <w:sz w:val="24"/>
          <w:szCs w:val="24"/>
        </w:rPr>
        <w:t xml:space="preserve">Boeing, G. (2017a). OSMnx: New methods for acquiring, constructing, analyzing, and visualizing complex street networks. </w:t>
      </w:r>
      <w:r w:rsidRPr="000978D4">
        <w:rPr>
          <w:rFonts w:ascii="Garamond" w:hAnsi="Garamond" w:cs="Times New Roman"/>
          <w:i/>
          <w:iCs/>
          <w:noProof/>
          <w:sz w:val="24"/>
          <w:szCs w:val="24"/>
        </w:rPr>
        <w:t>Computers, Environment and Urban Systems</w:t>
      </w:r>
      <w:r w:rsidRPr="000978D4">
        <w:rPr>
          <w:rFonts w:ascii="Garamond" w:hAnsi="Garamond" w:cs="Times New Roman"/>
          <w:noProof/>
          <w:sz w:val="24"/>
          <w:szCs w:val="24"/>
        </w:rPr>
        <w:t xml:space="preserve">, </w:t>
      </w:r>
      <w:r w:rsidRPr="000978D4">
        <w:rPr>
          <w:rFonts w:ascii="Garamond" w:hAnsi="Garamond" w:cs="Times New Roman"/>
          <w:i/>
          <w:iCs/>
          <w:noProof/>
          <w:sz w:val="24"/>
          <w:szCs w:val="24"/>
        </w:rPr>
        <w:t>65</w:t>
      </w:r>
      <w:r w:rsidRPr="000978D4">
        <w:rPr>
          <w:rFonts w:ascii="Garamond" w:hAnsi="Garamond" w:cs="Times New Roman"/>
          <w:noProof/>
          <w:sz w:val="24"/>
          <w:szCs w:val="24"/>
        </w:rPr>
        <w:t>, 126–139. https://doi.org/10.1016/j.compenvurbsys.2017.05.004</w:t>
      </w:r>
    </w:p>
    <w:p w:rsidR="006A267E" w:rsidRPr="000978D4" w:rsidRDefault="006A267E" w:rsidP="006A267E">
      <w:pPr>
        <w:widowControl w:val="0"/>
        <w:autoSpaceDE w:val="0"/>
        <w:autoSpaceDN w:val="0"/>
        <w:adjustRightInd w:val="0"/>
        <w:spacing w:line="360" w:lineRule="auto"/>
        <w:ind w:left="480" w:hanging="480"/>
        <w:rPr>
          <w:rFonts w:ascii="Garamond" w:hAnsi="Garamond" w:cs="Times New Roman"/>
          <w:noProof/>
          <w:sz w:val="24"/>
          <w:szCs w:val="24"/>
        </w:rPr>
      </w:pPr>
      <w:r w:rsidRPr="000978D4">
        <w:rPr>
          <w:rFonts w:ascii="Garamond" w:hAnsi="Garamond" w:cs="Times New Roman"/>
          <w:noProof/>
          <w:sz w:val="24"/>
          <w:szCs w:val="24"/>
        </w:rPr>
        <w:t xml:space="preserve">Boeing, G. (2017b). OSMnx: New methods for acquiring, constructing, analyzing, and visualizing complex street networks. </w:t>
      </w:r>
      <w:r w:rsidRPr="000978D4">
        <w:rPr>
          <w:rFonts w:ascii="Garamond" w:hAnsi="Garamond" w:cs="Times New Roman"/>
          <w:i/>
          <w:iCs/>
          <w:noProof/>
          <w:sz w:val="24"/>
          <w:szCs w:val="24"/>
        </w:rPr>
        <w:t>Computers, Environment and Urban Systems</w:t>
      </w:r>
      <w:r w:rsidRPr="000978D4">
        <w:rPr>
          <w:rFonts w:ascii="Garamond" w:hAnsi="Garamond" w:cs="Times New Roman"/>
          <w:noProof/>
          <w:sz w:val="24"/>
          <w:szCs w:val="24"/>
        </w:rPr>
        <w:t xml:space="preserve">, </w:t>
      </w:r>
      <w:r w:rsidRPr="000978D4">
        <w:rPr>
          <w:rFonts w:ascii="Garamond" w:hAnsi="Garamond" w:cs="Times New Roman"/>
          <w:i/>
          <w:iCs/>
          <w:noProof/>
          <w:sz w:val="24"/>
          <w:szCs w:val="24"/>
        </w:rPr>
        <w:t>65</w:t>
      </w:r>
      <w:r w:rsidRPr="000978D4">
        <w:rPr>
          <w:rFonts w:ascii="Garamond" w:hAnsi="Garamond" w:cs="Times New Roman"/>
          <w:noProof/>
          <w:sz w:val="24"/>
          <w:szCs w:val="24"/>
        </w:rPr>
        <w:t>, 126–139. https://doi.org/10.1016/J.COMPENVURBSYS.2017.05.004</w:t>
      </w:r>
    </w:p>
    <w:p w:rsidR="006A267E" w:rsidRPr="000978D4" w:rsidRDefault="006A267E" w:rsidP="006A267E">
      <w:pPr>
        <w:widowControl w:val="0"/>
        <w:autoSpaceDE w:val="0"/>
        <w:autoSpaceDN w:val="0"/>
        <w:adjustRightInd w:val="0"/>
        <w:spacing w:line="360" w:lineRule="auto"/>
        <w:ind w:left="480" w:hanging="480"/>
        <w:rPr>
          <w:rFonts w:ascii="Garamond" w:hAnsi="Garamond" w:cs="Times New Roman"/>
          <w:noProof/>
          <w:sz w:val="24"/>
          <w:szCs w:val="24"/>
        </w:rPr>
      </w:pPr>
      <w:r w:rsidRPr="000978D4">
        <w:rPr>
          <w:rFonts w:ascii="Garamond" w:hAnsi="Garamond" w:cs="Times New Roman"/>
          <w:noProof/>
          <w:sz w:val="24"/>
          <w:szCs w:val="24"/>
        </w:rPr>
        <w:t xml:space="preserve">Boeing, G. (2018a). The Morphology and Circuity of Walkable and Drivable Street Networks. </w:t>
      </w:r>
      <w:r w:rsidRPr="000978D4">
        <w:rPr>
          <w:rFonts w:ascii="Garamond" w:hAnsi="Garamond" w:cs="Times New Roman"/>
          <w:i/>
          <w:iCs/>
          <w:noProof/>
          <w:sz w:val="24"/>
          <w:szCs w:val="24"/>
        </w:rPr>
        <w:t>SSRN Electronic Journal</w:t>
      </w:r>
      <w:r w:rsidRPr="000978D4">
        <w:rPr>
          <w:rFonts w:ascii="Garamond" w:hAnsi="Garamond" w:cs="Times New Roman"/>
          <w:noProof/>
          <w:sz w:val="24"/>
          <w:szCs w:val="24"/>
        </w:rPr>
        <w:t>. https://doi.org/10.2139/ssrn.3119939</w:t>
      </w:r>
    </w:p>
    <w:p w:rsidR="006A267E" w:rsidRPr="000978D4" w:rsidRDefault="006A267E" w:rsidP="006A267E">
      <w:pPr>
        <w:widowControl w:val="0"/>
        <w:autoSpaceDE w:val="0"/>
        <w:autoSpaceDN w:val="0"/>
        <w:adjustRightInd w:val="0"/>
        <w:spacing w:line="360" w:lineRule="auto"/>
        <w:ind w:left="480" w:hanging="480"/>
        <w:rPr>
          <w:rFonts w:ascii="Garamond" w:hAnsi="Garamond" w:cs="Times New Roman"/>
          <w:noProof/>
          <w:sz w:val="24"/>
          <w:szCs w:val="24"/>
        </w:rPr>
      </w:pPr>
      <w:r w:rsidRPr="000978D4">
        <w:rPr>
          <w:rFonts w:ascii="Garamond" w:hAnsi="Garamond" w:cs="Times New Roman"/>
          <w:noProof/>
          <w:sz w:val="24"/>
          <w:szCs w:val="24"/>
        </w:rPr>
        <w:t xml:space="preserve">Boeing, G. (2018b). Urban Spatial Order: Street Network Orientation, Configuration, and Entropy. </w:t>
      </w:r>
      <w:r w:rsidRPr="000978D4">
        <w:rPr>
          <w:rFonts w:ascii="Garamond" w:hAnsi="Garamond" w:cs="Times New Roman"/>
          <w:i/>
          <w:iCs/>
          <w:noProof/>
          <w:sz w:val="24"/>
          <w:szCs w:val="24"/>
        </w:rPr>
        <w:t>SSRN Electronic Journal</w:t>
      </w:r>
      <w:r w:rsidRPr="000978D4">
        <w:rPr>
          <w:rFonts w:ascii="Garamond" w:hAnsi="Garamond" w:cs="Times New Roman"/>
          <w:noProof/>
          <w:sz w:val="24"/>
          <w:szCs w:val="24"/>
        </w:rPr>
        <w:t>. https://doi.org/10.2139/ssrn.3224723</w:t>
      </w:r>
    </w:p>
    <w:p w:rsidR="006A267E" w:rsidRPr="000978D4" w:rsidRDefault="006A267E" w:rsidP="006A267E">
      <w:pPr>
        <w:widowControl w:val="0"/>
        <w:autoSpaceDE w:val="0"/>
        <w:autoSpaceDN w:val="0"/>
        <w:adjustRightInd w:val="0"/>
        <w:spacing w:line="360" w:lineRule="auto"/>
        <w:ind w:left="480" w:hanging="480"/>
        <w:rPr>
          <w:rFonts w:ascii="Garamond" w:hAnsi="Garamond" w:cs="Times New Roman"/>
          <w:noProof/>
          <w:sz w:val="24"/>
          <w:szCs w:val="24"/>
        </w:rPr>
      </w:pPr>
      <w:r w:rsidRPr="000978D4">
        <w:rPr>
          <w:rFonts w:ascii="Garamond" w:hAnsi="Garamond" w:cs="Times New Roman"/>
          <w:noProof/>
          <w:sz w:val="24"/>
          <w:szCs w:val="24"/>
        </w:rPr>
        <w:t xml:space="preserve">Boeing, G. (2019). Urban spatial order: street network orientation, configuration, and entropy. </w:t>
      </w:r>
      <w:r w:rsidRPr="000978D4">
        <w:rPr>
          <w:rFonts w:ascii="Garamond" w:hAnsi="Garamond" w:cs="Times New Roman"/>
          <w:i/>
          <w:iCs/>
          <w:noProof/>
          <w:sz w:val="24"/>
          <w:szCs w:val="24"/>
        </w:rPr>
        <w:t>Applied Network Science</w:t>
      </w:r>
      <w:r w:rsidRPr="000978D4">
        <w:rPr>
          <w:rFonts w:ascii="Garamond" w:hAnsi="Garamond" w:cs="Times New Roman"/>
          <w:noProof/>
          <w:sz w:val="24"/>
          <w:szCs w:val="24"/>
        </w:rPr>
        <w:t xml:space="preserve">, </w:t>
      </w:r>
      <w:r w:rsidRPr="000978D4">
        <w:rPr>
          <w:rFonts w:ascii="Garamond" w:hAnsi="Garamond" w:cs="Times New Roman"/>
          <w:i/>
          <w:iCs/>
          <w:noProof/>
          <w:sz w:val="24"/>
          <w:szCs w:val="24"/>
        </w:rPr>
        <w:t>4</w:t>
      </w:r>
      <w:r w:rsidRPr="000978D4">
        <w:rPr>
          <w:rFonts w:ascii="Garamond" w:hAnsi="Garamond" w:cs="Times New Roman"/>
          <w:noProof/>
          <w:sz w:val="24"/>
          <w:szCs w:val="24"/>
        </w:rPr>
        <w:t>(1). https://doi.org/10.1007/s41109-019-0189-1</w:t>
      </w:r>
    </w:p>
    <w:p w:rsidR="006A267E" w:rsidRPr="000978D4" w:rsidRDefault="006A267E" w:rsidP="006A267E">
      <w:pPr>
        <w:widowControl w:val="0"/>
        <w:autoSpaceDE w:val="0"/>
        <w:autoSpaceDN w:val="0"/>
        <w:adjustRightInd w:val="0"/>
        <w:spacing w:line="360" w:lineRule="auto"/>
        <w:ind w:left="480" w:hanging="480"/>
        <w:rPr>
          <w:rFonts w:ascii="Garamond" w:hAnsi="Garamond" w:cs="Times New Roman"/>
          <w:noProof/>
          <w:sz w:val="24"/>
          <w:szCs w:val="24"/>
        </w:rPr>
      </w:pPr>
      <w:r w:rsidRPr="000978D4">
        <w:rPr>
          <w:rFonts w:ascii="Garamond" w:hAnsi="Garamond" w:cs="Times New Roman"/>
          <w:noProof/>
          <w:sz w:val="24"/>
          <w:szCs w:val="24"/>
        </w:rPr>
        <w:t xml:space="preserve">Boeing, G. (2020). Planarity and street network representation in urban form analysis. </w:t>
      </w:r>
      <w:r w:rsidRPr="000978D4">
        <w:rPr>
          <w:rFonts w:ascii="Garamond" w:hAnsi="Garamond" w:cs="Times New Roman"/>
          <w:i/>
          <w:iCs/>
          <w:noProof/>
          <w:sz w:val="24"/>
          <w:szCs w:val="24"/>
        </w:rPr>
        <w:t>Environment and Planning B: Urban Analytics and City Science</w:t>
      </w:r>
      <w:r w:rsidRPr="000978D4">
        <w:rPr>
          <w:rFonts w:ascii="Garamond" w:hAnsi="Garamond" w:cs="Times New Roman"/>
          <w:noProof/>
          <w:sz w:val="24"/>
          <w:szCs w:val="24"/>
        </w:rPr>
        <w:t xml:space="preserve">, </w:t>
      </w:r>
      <w:r w:rsidRPr="000978D4">
        <w:rPr>
          <w:rFonts w:ascii="Garamond" w:hAnsi="Garamond" w:cs="Times New Roman"/>
          <w:i/>
          <w:iCs/>
          <w:noProof/>
          <w:sz w:val="24"/>
          <w:szCs w:val="24"/>
        </w:rPr>
        <w:t>47</w:t>
      </w:r>
      <w:r w:rsidRPr="000978D4">
        <w:rPr>
          <w:rFonts w:ascii="Garamond" w:hAnsi="Garamond" w:cs="Times New Roman"/>
          <w:noProof/>
          <w:sz w:val="24"/>
          <w:szCs w:val="24"/>
        </w:rPr>
        <w:t>(5). https://doi.org/10.1177/2399808318802941</w:t>
      </w:r>
    </w:p>
    <w:p w:rsidR="006A267E" w:rsidRPr="000978D4" w:rsidRDefault="006A267E" w:rsidP="006A267E">
      <w:pPr>
        <w:widowControl w:val="0"/>
        <w:autoSpaceDE w:val="0"/>
        <w:autoSpaceDN w:val="0"/>
        <w:adjustRightInd w:val="0"/>
        <w:spacing w:line="360" w:lineRule="auto"/>
        <w:ind w:left="480" w:hanging="480"/>
        <w:rPr>
          <w:rFonts w:ascii="Garamond" w:hAnsi="Garamond" w:cs="Times New Roman"/>
          <w:noProof/>
          <w:sz w:val="24"/>
          <w:szCs w:val="24"/>
        </w:rPr>
      </w:pPr>
      <w:r w:rsidRPr="000978D4">
        <w:rPr>
          <w:rFonts w:ascii="Garamond" w:hAnsi="Garamond" w:cs="Times New Roman"/>
          <w:noProof/>
          <w:sz w:val="24"/>
          <w:szCs w:val="24"/>
        </w:rPr>
        <w:t xml:space="preserve">Cobbinah, P. B., Poku-Boansi, M., &amp; Asomani-Boateng, R. (2016). Urbanisation of Hope or Despair? Urban Planning Dilemma in Ghana. </w:t>
      </w:r>
      <w:r w:rsidRPr="000978D4">
        <w:rPr>
          <w:rFonts w:ascii="Garamond" w:hAnsi="Garamond" w:cs="Times New Roman"/>
          <w:i/>
          <w:iCs/>
          <w:noProof/>
          <w:sz w:val="24"/>
          <w:szCs w:val="24"/>
        </w:rPr>
        <w:t>Urban Forum</w:t>
      </w:r>
      <w:r w:rsidRPr="000978D4">
        <w:rPr>
          <w:rFonts w:ascii="Garamond" w:hAnsi="Garamond" w:cs="Times New Roman"/>
          <w:noProof/>
          <w:sz w:val="24"/>
          <w:szCs w:val="24"/>
        </w:rPr>
        <w:t xml:space="preserve">, </w:t>
      </w:r>
      <w:r w:rsidRPr="000978D4">
        <w:rPr>
          <w:rFonts w:ascii="Garamond" w:hAnsi="Garamond" w:cs="Times New Roman"/>
          <w:i/>
          <w:iCs/>
          <w:noProof/>
          <w:sz w:val="24"/>
          <w:szCs w:val="24"/>
        </w:rPr>
        <w:t>27</w:t>
      </w:r>
      <w:r w:rsidRPr="000978D4">
        <w:rPr>
          <w:rFonts w:ascii="Garamond" w:hAnsi="Garamond" w:cs="Times New Roman"/>
          <w:noProof/>
          <w:sz w:val="24"/>
          <w:szCs w:val="24"/>
        </w:rPr>
        <w:t>(4). https://doi.org/10.1007/s12132-016-9293-9</w:t>
      </w:r>
    </w:p>
    <w:p w:rsidR="006A267E" w:rsidRPr="000978D4" w:rsidRDefault="006A267E" w:rsidP="006A267E">
      <w:pPr>
        <w:widowControl w:val="0"/>
        <w:autoSpaceDE w:val="0"/>
        <w:autoSpaceDN w:val="0"/>
        <w:adjustRightInd w:val="0"/>
        <w:spacing w:line="360" w:lineRule="auto"/>
        <w:ind w:left="480" w:hanging="480"/>
        <w:rPr>
          <w:rFonts w:ascii="Garamond" w:hAnsi="Garamond" w:cs="Times New Roman"/>
          <w:noProof/>
          <w:sz w:val="24"/>
          <w:szCs w:val="24"/>
        </w:rPr>
      </w:pPr>
      <w:r w:rsidRPr="000978D4">
        <w:rPr>
          <w:rFonts w:ascii="Garamond" w:hAnsi="Garamond" w:cs="Times New Roman"/>
          <w:noProof/>
          <w:sz w:val="24"/>
          <w:szCs w:val="24"/>
        </w:rPr>
        <w:t xml:space="preserve">Dumedah, G., &amp; Garsonu, E. K. (2021a). Characterising the structural pattern of urban road networks in Ghana using geometric and topological measures. </w:t>
      </w:r>
      <w:r w:rsidRPr="000978D4">
        <w:rPr>
          <w:rFonts w:ascii="Garamond" w:hAnsi="Garamond" w:cs="Times New Roman"/>
          <w:i/>
          <w:iCs/>
          <w:noProof/>
          <w:sz w:val="24"/>
          <w:szCs w:val="24"/>
        </w:rPr>
        <w:t>Geo: Geography and Environment</w:t>
      </w:r>
      <w:r w:rsidRPr="000978D4">
        <w:rPr>
          <w:rFonts w:ascii="Garamond" w:hAnsi="Garamond" w:cs="Times New Roman"/>
          <w:noProof/>
          <w:sz w:val="24"/>
          <w:szCs w:val="24"/>
        </w:rPr>
        <w:t xml:space="preserve">, </w:t>
      </w:r>
      <w:r w:rsidRPr="000978D4">
        <w:rPr>
          <w:rFonts w:ascii="Garamond" w:hAnsi="Garamond" w:cs="Times New Roman"/>
          <w:i/>
          <w:iCs/>
          <w:noProof/>
          <w:sz w:val="24"/>
          <w:szCs w:val="24"/>
        </w:rPr>
        <w:t>8</w:t>
      </w:r>
      <w:r w:rsidRPr="000978D4">
        <w:rPr>
          <w:rFonts w:ascii="Garamond" w:hAnsi="Garamond" w:cs="Times New Roman"/>
          <w:noProof/>
          <w:sz w:val="24"/>
          <w:szCs w:val="24"/>
        </w:rPr>
        <w:t>(1). https://doi.org/10.1002/geo2.95</w:t>
      </w:r>
    </w:p>
    <w:p w:rsidR="006A267E" w:rsidRPr="000978D4" w:rsidRDefault="006A267E" w:rsidP="006A267E">
      <w:pPr>
        <w:widowControl w:val="0"/>
        <w:autoSpaceDE w:val="0"/>
        <w:autoSpaceDN w:val="0"/>
        <w:adjustRightInd w:val="0"/>
        <w:spacing w:line="360" w:lineRule="auto"/>
        <w:ind w:left="480" w:hanging="480"/>
        <w:rPr>
          <w:rFonts w:ascii="Garamond" w:hAnsi="Garamond" w:cs="Times New Roman"/>
          <w:noProof/>
          <w:sz w:val="24"/>
          <w:szCs w:val="24"/>
        </w:rPr>
      </w:pPr>
      <w:r w:rsidRPr="000978D4">
        <w:rPr>
          <w:rFonts w:ascii="Garamond" w:hAnsi="Garamond" w:cs="Times New Roman"/>
          <w:noProof/>
          <w:sz w:val="24"/>
          <w:szCs w:val="24"/>
        </w:rPr>
        <w:t xml:space="preserve">Dumedah, G., &amp; Garsonu, E. K. (2021b). Characterising the structural pattern of urban road networks in Ghana using geometric and topological measures. </w:t>
      </w:r>
      <w:r w:rsidRPr="000978D4">
        <w:rPr>
          <w:rFonts w:ascii="Garamond" w:hAnsi="Garamond" w:cs="Times New Roman"/>
          <w:i/>
          <w:iCs/>
          <w:noProof/>
          <w:sz w:val="24"/>
          <w:szCs w:val="24"/>
        </w:rPr>
        <w:t>Geo: Geography and Environment</w:t>
      </w:r>
      <w:r w:rsidRPr="000978D4">
        <w:rPr>
          <w:rFonts w:ascii="Garamond" w:hAnsi="Garamond" w:cs="Times New Roman"/>
          <w:noProof/>
          <w:sz w:val="24"/>
          <w:szCs w:val="24"/>
        </w:rPr>
        <w:t xml:space="preserve">, </w:t>
      </w:r>
      <w:r w:rsidRPr="000978D4">
        <w:rPr>
          <w:rFonts w:ascii="Garamond" w:hAnsi="Garamond" w:cs="Times New Roman"/>
          <w:i/>
          <w:iCs/>
          <w:noProof/>
          <w:sz w:val="24"/>
          <w:szCs w:val="24"/>
        </w:rPr>
        <w:t>8</w:t>
      </w:r>
      <w:r w:rsidRPr="000978D4">
        <w:rPr>
          <w:rFonts w:ascii="Garamond" w:hAnsi="Garamond" w:cs="Times New Roman"/>
          <w:noProof/>
          <w:sz w:val="24"/>
          <w:szCs w:val="24"/>
        </w:rPr>
        <w:t>(1), e00095. https://doi.org/10.1002/GEO2.95</w:t>
      </w:r>
    </w:p>
    <w:p w:rsidR="006A267E" w:rsidRPr="000978D4" w:rsidRDefault="006A267E" w:rsidP="006A267E">
      <w:pPr>
        <w:widowControl w:val="0"/>
        <w:autoSpaceDE w:val="0"/>
        <w:autoSpaceDN w:val="0"/>
        <w:adjustRightInd w:val="0"/>
        <w:spacing w:line="360" w:lineRule="auto"/>
        <w:ind w:left="480" w:hanging="480"/>
        <w:rPr>
          <w:rFonts w:ascii="Garamond" w:hAnsi="Garamond" w:cs="Times New Roman"/>
          <w:noProof/>
          <w:sz w:val="24"/>
          <w:szCs w:val="24"/>
        </w:rPr>
      </w:pPr>
      <w:r w:rsidRPr="000978D4">
        <w:rPr>
          <w:rFonts w:ascii="Garamond" w:hAnsi="Garamond" w:cs="Times New Roman"/>
          <w:noProof/>
          <w:sz w:val="24"/>
          <w:szCs w:val="24"/>
        </w:rPr>
        <w:t xml:space="preserve">Marshall, W. E., Piatkowski, D. P., &amp; Garrick, N. W. (2014). Community design, street networks, and public health. </w:t>
      </w:r>
      <w:r w:rsidRPr="000978D4">
        <w:rPr>
          <w:rFonts w:ascii="Garamond" w:hAnsi="Garamond" w:cs="Times New Roman"/>
          <w:i/>
          <w:iCs/>
          <w:noProof/>
          <w:sz w:val="24"/>
          <w:szCs w:val="24"/>
        </w:rPr>
        <w:t>Journal of Transport &amp; Health</w:t>
      </w:r>
      <w:r w:rsidRPr="000978D4">
        <w:rPr>
          <w:rFonts w:ascii="Garamond" w:hAnsi="Garamond" w:cs="Times New Roman"/>
          <w:noProof/>
          <w:sz w:val="24"/>
          <w:szCs w:val="24"/>
        </w:rPr>
        <w:t xml:space="preserve">, </w:t>
      </w:r>
      <w:r w:rsidRPr="000978D4">
        <w:rPr>
          <w:rFonts w:ascii="Garamond" w:hAnsi="Garamond" w:cs="Times New Roman"/>
          <w:i/>
          <w:iCs/>
          <w:noProof/>
          <w:sz w:val="24"/>
          <w:szCs w:val="24"/>
        </w:rPr>
        <w:t>1</w:t>
      </w:r>
      <w:r w:rsidRPr="000978D4">
        <w:rPr>
          <w:rFonts w:ascii="Garamond" w:hAnsi="Garamond" w:cs="Times New Roman"/>
          <w:noProof/>
          <w:sz w:val="24"/>
          <w:szCs w:val="24"/>
        </w:rPr>
        <w:t>(4), 326–340. https://doi.org/10.1016/J.JTH.2014.06.002</w:t>
      </w:r>
    </w:p>
    <w:p w:rsidR="006A267E" w:rsidRPr="000978D4" w:rsidRDefault="006A267E" w:rsidP="006A267E">
      <w:pPr>
        <w:widowControl w:val="0"/>
        <w:autoSpaceDE w:val="0"/>
        <w:autoSpaceDN w:val="0"/>
        <w:adjustRightInd w:val="0"/>
        <w:spacing w:line="360" w:lineRule="auto"/>
        <w:ind w:left="480" w:hanging="480"/>
        <w:rPr>
          <w:rFonts w:ascii="Garamond" w:hAnsi="Garamond" w:cs="Times New Roman"/>
          <w:noProof/>
          <w:sz w:val="24"/>
          <w:szCs w:val="24"/>
        </w:rPr>
      </w:pPr>
      <w:r w:rsidRPr="000978D4">
        <w:rPr>
          <w:rFonts w:ascii="Garamond" w:hAnsi="Garamond" w:cs="Times New Roman"/>
          <w:noProof/>
          <w:sz w:val="24"/>
          <w:szCs w:val="24"/>
        </w:rPr>
        <w:lastRenderedPageBreak/>
        <w:t xml:space="preserve">Masoumi, H. E., Terzi, F., &amp; Serag, Y. M. (2019). Neighborhood-scale urban form typologies of large metropolitan areas: Observations on Istanbul, Cairo, and Tehran. </w:t>
      </w:r>
      <w:r w:rsidRPr="000978D4">
        <w:rPr>
          <w:rFonts w:ascii="Garamond" w:hAnsi="Garamond" w:cs="Times New Roman"/>
          <w:i/>
          <w:iCs/>
          <w:noProof/>
          <w:sz w:val="24"/>
          <w:szCs w:val="24"/>
        </w:rPr>
        <w:t>Cities</w:t>
      </w:r>
      <w:r w:rsidRPr="000978D4">
        <w:rPr>
          <w:rFonts w:ascii="Garamond" w:hAnsi="Garamond" w:cs="Times New Roman"/>
          <w:noProof/>
          <w:sz w:val="24"/>
          <w:szCs w:val="24"/>
        </w:rPr>
        <w:t xml:space="preserve">, </w:t>
      </w:r>
      <w:r w:rsidRPr="000978D4">
        <w:rPr>
          <w:rFonts w:ascii="Garamond" w:hAnsi="Garamond" w:cs="Times New Roman"/>
          <w:i/>
          <w:iCs/>
          <w:noProof/>
          <w:sz w:val="24"/>
          <w:szCs w:val="24"/>
        </w:rPr>
        <w:t>85</w:t>
      </w:r>
      <w:r w:rsidRPr="000978D4">
        <w:rPr>
          <w:rFonts w:ascii="Garamond" w:hAnsi="Garamond" w:cs="Times New Roman"/>
          <w:noProof/>
          <w:sz w:val="24"/>
          <w:szCs w:val="24"/>
        </w:rPr>
        <w:t>, 170–186. https://doi.org/10.1016/j.cities.2018.09.005</w:t>
      </w:r>
    </w:p>
    <w:p w:rsidR="006A267E" w:rsidRPr="000978D4" w:rsidRDefault="006A267E" w:rsidP="006A267E">
      <w:pPr>
        <w:widowControl w:val="0"/>
        <w:autoSpaceDE w:val="0"/>
        <w:autoSpaceDN w:val="0"/>
        <w:adjustRightInd w:val="0"/>
        <w:spacing w:line="360" w:lineRule="auto"/>
        <w:ind w:left="480" w:hanging="480"/>
        <w:rPr>
          <w:rFonts w:ascii="Garamond" w:hAnsi="Garamond" w:cs="Times New Roman"/>
          <w:noProof/>
          <w:sz w:val="24"/>
          <w:szCs w:val="24"/>
        </w:rPr>
      </w:pPr>
      <w:r w:rsidRPr="000978D4">
        <w:rPr>
          <w:rFonts w:ascii="Garamond" w:hAnsi="Garamond" w:cs="Times New Roman"/>
          <w:noProof/>
          <w:sz w:val="24"/>
          <w:szCs w:val="24"/>
        </w:rPr>
        <w:t xml:space="preserve">Sharifi, A. (2019). Resilient urban forms: A review of literature on streets and street networks. </w:t>
      </w:r>
      <w:r w:rsidRPr="000978D4">
        <w:rPr>
          <w:rFonts w:ascii="Garamond" w:hAnsi="Garamond" w:cs="Times New Roman"/>
          <w:i/>
          <w:iCs/>
          <w:noProof/>
          <w:sz w:val="24"/>
          <w:szCs w:val="24"/>
        </w:rPr>
        <w:t>Building and Environment</w:t>
      </w:r>
      <w:r w:rsidRPr="000978D4">
        <w:rPr>
          <w:rFonts w:ascii="Garamond" w:hAnsi="Garamond" w:cs="Times New Roman"/>
          <w:noProof/>
          <w:sz w:val="24"/>
          <w:szCs w:val="24"/>
        </w:rPr>
        <w:t xml:space="preserve">, </w:t>
      </w:r>
      <w:r w:rsidRPr="000978D4">
        <w:rPr>
          <w:rFonts w:ascii="Garamond" w:hAnsi="Garamond" w:cs="Times New Roman"/>
          <w:i/>
          <w:iCs/>
          <w:noProof/>
          <w:sz w:val="24"/>
          <w:szCs w:val="24"/>
        </w:rPr>
        <w:t>147</w:t>
      </w:r>
      <w:r w:rsidRPr="000978D4">
        <w:rPr>
          <w:rFonts w:ascii="Garamond" w:hAnsi="Garamond" w:cs="Times New Roman"/>
          <w:noProof/>
          <w:sz w:val="24"/>
          <w:szCs w:val="24"/>
        </w:rPr>
        <w:t>, 171–187. https://doi.org/10.1016/J.BUILDENV.2018.09.040</w:t>
      </w:r>
    </w:p>
    <w:p w:rsidR="006A267E" w:rsidRPr="000978D4" w:rsidRDefault="006A267E" w:rsidP="006A267E">
      <w:pPr>
        <w:widowControl w:val="0"/>
        <w:autoSpaceDE w:val="0"/>
        <w:autoSpaceDN w:val="0"/>
        <w:adjustRightInd w:val="0"/>
        <w:spacing w:line="360" w:lineRule="auto"/>
        <w:ind w:left="480" w:hanging="480"/>
        <w:rPr>
          <w:rFonts w:ascii="Garamond" w:hAnsi="Garamond" w:cs="Times New Roman"/>
          <w:noProof/>
          <w:sz w:val="24"/>
          <w:szCs w:val="24"/>
        </w:rPr>
      </w:pPr>
      <w:r w:rsidRPr="000978D4">
        <w:rPr>
          <w:rFonts w:ascii="Garamond" w:hAnsi="Garamond" w:cs="Times New Roman"/>
          <w:noProof/>
          <w:sz w:val="24"/>
          <w:szCs w:val="24"/>
        </w:rPr>
        <w:t xml:space="preserve">Sharifi, A., &amp; Yamagata, Y. (2018). Resilience-Oriented Urban Planning. </w:t>
      </w:r>
      <w:r w:rsidRPr="000978D4">
        <w:rPr>
          <w:rFonts w:ascii="Garamond" w:hAnsi="Garamond" w:cs="Times New Roman"/>
          <w:i/>
          <w:iCs/>
          <w:noProof/>
          <w:sz w:val="24"/>
          <w:szCs w:val="24"/>
        </w:rPr>
        <w:t>Lecture Notes in Energy</w:t>
      </w:r>
      <w:r w:rsidRPr="000978D4">
        <w:rPr>
          <w:rFonts w:ascii="Garamond" w:hAnsi="Garamond" w:cs="Times New Roman"/>
          <w:noProof/>
          <w:sz w:val="24"/>
          <w:szCs w:val="24"/>
        </w:rPr>
        <w:t xml:space="preserve">, </w:t>
      </w:r>
      <w:r w:rsidRPr="000978D4">
        <w:rPr>
          <w:rFonts w:ascii="Garamond" w:hAnsi="Garamond" w:cs="Times New Roman"/>
          <w:i/>
          <w:iCs/>
          <w:noProof/>
          <w:sz w:val="24"/>
          <w:szCs w:val="24"/>
        </w:rPr>
        <w:t>65</w:t>
      </w:r>
      <w:r w:rsidRPr="000978D4">
        <w:rPr>
          <w:rFonts w:ascii="Garamond" w:hAnsi="Garamond" w:cs="Times New Roman"/>
          <w:noProof/>
          <w:sz w:val="24"/>
          <w:szCs w:val="24"/>
        </w:rPr>
        <w:t>, 3–27. https://doi.org/10.1007/978-3-319-75798-8_1</w:t>
      </w:r>
    </w:p>
    <w:p w:rsidR="006A267E" w:rsidRPr="000978D4" w:rsidRDefault="006A267E" w:rsidP="006A267E">
      <w:pPr>
        <w:widowControl w:val="0"/>
        <w:autoSpaceDE w:val="0"/>
        <w:autoSpaceDN w:val="0"/>
        <w:adjustRightInd w:val="0"/>
        <w:spacing w:line="360" w:lineRule="auto"/>
        <w:ind w:left="480" w:hanging="480"/>
        <w:rPr>
          <w:rFonts w:ascii="Garamond" w:hAnsi="Garamond" w:cs="Times New Roman"/>
          <w:noProof/>
          <w:sz w:val="24"/>
          <w:szCs w:val="24"/>
        </w:rPr>
      </w:pPr>
      <w:r w:rsidRPr="000978D4">
        <w:rPr>
          <w:rFonts w:ascii="Garamond" w:hAnsi="Garamond" w:cs="Times New Roman"/>
          <w:noProof/>
          <w:sz w:val="24"/>
          <w:szCs w:val="24"/>
        </w:rPr>
        <w:t xml:space="preserve">Yankson, Paul and Bertrand, M. (2012). </w:t>
      </w:r>
      <w:r w:rsidRPr="000978D4">
        <w:rPr>
          <w:rFonts w:ascii="Garamond" w:hAnsi="Garamond" w:cs="Times New Roman"/>
          <w:i/>
          <w:iCs/>
          <w:noProof/>
          <w:sz w:val="24"/>
          <w:szCs w:val="24"/>
        </w:rPr>
        <w:t>Introduction</w:t>
      </w:r>
      <w:r w:rsidRPr="000978D4">
        <w:rPr>
          <w:rFonts w:ascii="Times New Roman" w:hAnsi="Times New Roman" w:cs="Times New Roman"/>
          <w:i/>
          <w:iCs/>
          <w:noProof/>
          <w:sz w:val="24"/>
          <w:szCs w:val="24"/>
        </w:rPr>
        <w:t> </w:t>
      </w:r>
      <w:r w:rsidRPr="000978D4">
        <w:rPr>
          <w:rFonts w:ascii="Garamond" w:hAnsi="Garamond" w:cs="Times New Roman"/>
          <w:i/>
          <w:iCs/>
          <w:noProof/>
          <w:sz w:val="24"/>
          <w:szCs w:val="24"/>
        </w:rPr>
        <w:t>: challenges of urbanization in Ghana</w:t>
      </w:r>
      <w:r w:rsidRPr="000978D4">
        <w:rPr>
          <w:rFonts w:ascii="Garamond" w:hAnsi="Garamond" w:cs="Times New Roman"/>
          <w:noProof/>
          <w:sz w:val="24"/>
          <w:szCs w:val="24"/>
        </w:rPr>
        <w:t>. https://www.researchgate.net/publication/280638627_Introduction_challenges_of_urbanization_in_Ghana</w:t>
      </w:r>
    </w:p>
    <w:p w:rsidR="006A267E" w:rsidRPr="000978D4" w:rsidRDefault="006A267E" w:rsidP="006A267E">
      <w:pPr>
        <w:widowControl w:val="0"/>
        <w:autoSpaceDE w:val="0"/>
        <w:autoSpaceDN w:val="0"/>
        <w:adjustRightInd w:val="0"/>
        <w:spacing w:line="360" w:lineRule="auto"/>
        <w:ind w:left="480" w:hanging="480"/>
        <w:rPr>
          <w:rFonts w:ascii="Garamond" w:hAnsi="Garamond" w:cs="Times New Roman"/>
          <w:noProof/>
          <w:sz w:val="24"/>
          <w:szCs w:val="24"/>
        </w:rPr>
      </w:pPr>
      <w:r w:rsidRPr="000978D4">
        <w:rPr>
          <w:rFonts w:ascii="Garamond" w:hAnsi="Garamond" w:cs="Times New Roman"/>
          <w:noProof/>
          <w:sz w:val="24"/>
          <w:szCs w:val="24"/>
        </w:rPr>
        <w:t xml:space="preserve">Zamanifar, M., &amp; Hartmann, T. (2021). Decision attributes for disaster recovery planning of transportation networks; A case study. </w:t>
      </w:r>
      <w:r w:rsidRPr="000978D4">
        <w:rPr>
          <w:rFonts w:ascii="Garamond" w:hAnsi="Garamond" w:cs="Times New Roman"/>
          <w:i/>
          <w:iCs/>
          <w:noProof/>
          <w:sz w:val="24"/>
          <w:szCs w:val="24"/>
        </w:rPr>
        <w:t>Transportation Research Part D: Transport and Environment</w:t>
      </w:r>
      <w:r w:rsidRPr="000978D4">
        <w:rPr>
          <w:rFonts w:ascii="Garamond" w:hAnsi="Garamond" w:cs="Times New Roman"/>
          <w:noProof/>
          <w:sz w:val="24"/>
          <w:szCs w:val="24"/>
        </w:rPr>
        <w:t xml:space="preserve">, </w:t>
      </w:r>
      <w:r w:rsidRPr="000978D4">
        <w:rPr>
          <w:rFonts w:ascii="Garamond" w:hAnsi="Garamond" w:cs="Times New Roman"/>
          <w:i/>
          <w:iCs/>
          <w:noProof/>
          <w:sz w:val="24"/>
          <w:szCs w:val="24"/>
        </w:rPr>
        <w:t>93</w:t>
      </w:r>
      <w:r w:rsidRPr="000978D4">
        <w:rPr>
          <w:rFonts w:ascii="Garamond" w:hAnsi="Garamond" w:cs="Times New Roman"/>
          <w:noProof/>
          <w:sz w:val="24"/>
          <w:szCs w:val="24"/>
        </w:rPr>
        <w:t>, 102771. https://doi.org/10.1016/J.TRD.2021.102771</w:t>
      </w:r>
    </w:p>
    <w:p w:rsidR="006A267E" w:rsidRPr="000978D4" w:rsidRDefault="006A267E" w:rsidP="006A267E">
      <w:pPr>
        <w:widowControl w:val="0"/>
        <w:autoSpaceDE w:val="0"/>
        <w:autoSpaceDN w:val="0"/>
        <w:adjustRightInd w:val="0"/>
        <w:spacing w:line="360" w:lineRule="auto"/>
        <w:ind w:left="480" w:hanging="480"/>
        <w:rPr>
          <w:rFonts w:ascii="Garamond" w:hAnsi="Garamond" w:cs="Times New Roman"/>
          <w:noProof/>
          <w:sz w:val="24"/>
          <w:szCs w:val="24"/>
        </w:rPr>
      </w:pPr>
      <w:r w:rsidRPr="000978D4">
        <w:rPr>
          <w:rFonts w:ascii="Garamond" w:hAnsi="Garamond" w:cs="Times New Roman"/>
          <w:noProof/>
          <w:sz w:val="24"/>
          <w:szCs w:val="24"/>
        </w:rPr>
        <w:t xml:space="preserve">Zhao, P., Yen, Y., Bailey, E., &amp; Sohail, M. T. (2019). Analysis of urban drivable and walkable street networks of the ASEAN smart cities network. </w:t>
      </w:r>
      <w:r w:rsidRPr="000978D4">
        <w:rPr>
          <w:rFonts w:ascii="Garamond" w:hAnsi="Garamond" w:cs="Times New Roman"/>
          <w:i/>
          <w:iCs/>
          <w:noProof/>
          <w:sz w:val="24"/>
          <w:szCs w:val="24"/>
        </w:rPr>
        <w:t>ISPRS International Journal of Geo-Information</w:t>
      </w:r>
      <w:r w:rsidRPr="000978D4">
        <w:rPr>
          <w:rFonts w:ascii="Garamond" w:hAnsi="Garamond" w:cs="Times New Roman"/>
          <w:noProof/>
          <w:sz w:val="24"/>
          <w:szCs w:val="24"/>
        </w:rPr>
        <w:t xml:space="preserve">, </w:t>
      </w:r>
      <w:r w:rsidRPr="000978D4">
        <w:rPr>
          <w:rFonts w:ascii="Garamond" w:hAnsi="Garamond" w:cs="Times New Roman"/>
          <w:i/>
          <w:iCs/>
          <w:noProof/>
          <w:sz w:val="24"/>
          <w:szCs w:val="24"/>
        </w:rPr>
        <w:t>8</w:t>
      </w:r>
      <w:r w:rsidRPr="000978D4">
        <w:rPr>
          <w:rFonts w:ascii="Garamond" w:hAnsi="Garamond" w:cs="Times New Roman"/>
          <w:noProof/>
          <w:sz w:val="24"/>
          <w:szCs w:val="24"/>
        </w:rPr>
        <w:t>(10). https://doi.org/10.3390/ijgi8100459</w:t>
      </w:r>
    </w:p>
    <w:p w:rsidR="002C078E" w:rsidRPr="000978D4" w:rsidRDefault="002C078E" w:rsidP="00324684">
      <w:pPr>
        <w:spacing w:line="360" w:lineRule="auto"/>
        <w:jc w:val="both"/>
        <w:rPr>
          <w:rFonts w:ascii="Garamond" w:hAnsi="Garamond" w:cs="Times New Roman"/>
          <w:b/>
          <w:sz w:val="24"/>
          <w:szCs w:val="24"/>
          <w:lang w:val="en-US"/>
        </w:rPr>
      </w:pPr>
      <w:r w:rsidRPr="000978D4">
        <w:rPr>
          <w:rFonts w:ascii="Garamond" w:hAnsi="Garamond" w:cs="Times New Roman"/>
          <w:b/>
          <w:sz w:val="24"/>
          <w:szCs w:val="24"/>
          <w:lang w:val="en-US"/>
        </w:rPr>
        <w:fldChar w:fldCharType="end"/>
      </w:r>
    </w:p>
    <w:p w:rsidR="002C078E" w:rsidRPr="000978D4" w:rsidRDefault="002C078E" w:rsidP="00324684">
      <w:pPr>
        <w:spacing w:line="360" w:lineRule="auto"/>
        <w:jc w:val="both"/>
        <w:rPr>
          <w:rFonts w:ascii="Garamond" w:hAnsi="Garamond" w:cs="Times New Roman"/>
          <w:sz w:val="24"/>
          <w:szCs w:val="24"/>
          <w:lang w:val="en-US"/>
        </w:rPr>
      </w:pPr>
    </w:p>
    <w:sectPr w:rsidR="002C078E" w:rsidRPr="000978D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E48" w:rsidRDefault="00117E48" w:rsidP="000978D4">
      <w:pPr>
        <w:spacing w:after="0" w:line="240" w:lineRule="auto"/>
      </w:pPr>
      <w:r>
        <w:separator/>
      </w:r>
    </w:p>
  </w:endnote>
  <w:endnote w:type="continuationSeparator" w:id="0">
    <w:p w:rsidR="00117E48" w:rsidRDefault="00117E48" w:rsidP="00097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59" w:author="Michael Osei Asibey" w:date="2022-09-19T21:25:00Z"/>
  <w:sdt>
    <w:sdtPr>
      <w:rPr>
        <w:rFonts w:ascii="Garamond" w:hAnsi="Garamond"/>
        <w:rPrChange w:id="60" w:author="Michael Osei Asibey" w:date="2022-09-19T21:25:00Z">
          <w:rPr/>
        </w:rPrChange>
      </w:rPr>
      <w:id w:val="155960882"/>
      <w:docPartObj>
        <w:docPartGallery w:val="Page Numbers (Bottom of Page)"/>
        <w:docPartUnique/>
      </w:docPartObj>
    </w:sdtPr>
    <w:sdtEndPr>
      <w:rPr>
        <w:noProof/>
        <w:rPrChange w:id="61" w:author="Michael Osei Asibey" w:date="2022-09-19T21:25:00Z">
          <w:rPr/>
        </w:rPrChange>
      </w:rPr>
    </w:sdtEndPr>
    <w:sdtContent>
      <w:customXmlInsRangeEnd w:id="59"/>
      <w:p w:rsidR="000978D4" w:rsidRPr="000978D4" w:rsidRDefault="000978D4">
        <w:pPr>
          <w:pStyle w:val="Footer"/>
          <w:jc w:val="center"/>
          <w:rPr>
            <w:ins w:id="62" w:author="Michael Osei Asibey" w:date="2022-09-19T21:25:00Z"/>
            <w:rFonts w:ascii="Garamond" w:hAnsi="Garamond"/>
            <w:rPrChange w:id="63" w:author="Michael Osei Asibey" w:date="2022-09-19T21:25:00Z">
              <w:rPr>
                <w:ins w:id="64" w:author="Michael Osei Asibey" w:date="2022-09-19T21:25:00Z"/>
              </w:rPr>
            </w:rPrChange>
          </w:rPr>
        </w:pPr>
        <w:ins w:id="65" w:author="Michael Osei Asibey" w:date="2022-09-19T21:25:00Z">
          <w:r w:rsidRPr="000978D4">
            <w:rPr>
              <w:rFonts w:ascii="Garamond" w:hAnsi="Garamond"/>
              <w:rPrChange w:id="66" w:author="Michael Osei Asibey" w:date="2022-09-19T21:25:00Z">
                <w:rPr/>
              </w:rPrChange>
            </w:rPr>
            <w:fldChar w:fldCharType="begin"/>
          </w:r>
          <w:r w:rsidRPr="000978D4">
            <w:rPr>
              <w:rFonts w:ascii="Garamond" w:hAnsi="Garamond"/>
              <w:rPrChange w:id="67" w:author="Michael Osei Asibey" w:date="2022-09-19T21:25:00Z">
                <w:rPr/>
              </w:rPrChange>
            </w:rPr>
            <w:instrText xml:space="preserve"> PAGE   \* MERGEFORMAT </w:instrText>
          </w:r>
          <w:r w:rsidRPr="000978D4">
            <w:rPr>
              <w:rFonts w:ascii="Garamond" w:hAnsi="Garamond"/>
              <w:rPrChange w:id="68" w:author="Michael Osei Asibey" w:date="2022-09-19T21:25:00Z">
                <w:rPr/>
              </w:rPrChange>
            </w:rPr>
            <w:fldChar w:fldCharType="separate"/>
          </w:r>
        </w:ins>
        <w:r w:rsidR="00A27E59">
          <w:rPr>
            <w:rFonts w:ascii="Garamond" w:hAnsi="Garamond"/>
            <w:noProof/>
          </w:rPr>
          <w:t>8</w:t>
        </w:r>
        <w:ins w:id="69" w:author="Michael Osei Asibey" w:date="2022-09-19T21:25:00Z">
          <w:r w:rsidRPr="000978D4">
            <w:rPr>
              <w:rFonts w:ascii="Garamond" w:hAnsi="Garamond"/>
              <w:noProof/>
              <w:rPrChange w:id="70" w:author="Michael Osei Asibey" w:date="2022-09-19T21:25:00Z">
                <w:rPr>
                  <w:noProof/>
                </w:rPr>
              </w:rPrChange>
            </w:rPr>
            <w:fldChar w:fldCharType="end"/>
          </w:r>
        </w:ins>
      </w:p>
      <w:customXmlInsRangeStart w:id="71" w:author="Michael Osei Asibey" w:date="2022-09-19T21:25:00Z"/>
    </w:sdtContent>
  </w:sdt>
  <w:customXmlInsRangeEnd w:id="71"/>
  <w:p w:rsidR="000978D4" w:rsidRPr="000978D4" w:rsidRDefault="000978D4">
    <w:pPr>
      <w:pStyle w:val="Footer"/>
      <w:rPr>
        <w:rFonts w:ascii="Garamond" w:hAnsi="Garamond"/>
        <w:rPrChange w:id="72" w:author="Michael Osei Asibey" w:date="2022-09-19T21:25:00Z">
          <w:rPr/>
        </w:rPrChange>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E48" w:rsidRDefault="00117E48" w:rsidP="000978D4">
      <w:pPr>
        <w:spacing w:after="0" w:line="240" w:lineRule="auto"/>
      </w:pPr>
      <w:r>
        <w:separator/>
      </w:r>
    </w:p>
  </w:footnote>
  <w:footnote w:type="continuationSeparator" w:id="0">
    <w:p w:rsidR="00117E48" w:rsidRDefault="00117E48" w:rsidP="000978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2BF8"/>
    <w:multiLevelType w:val="hybridMultilevel"/>
    <w:tmpl w:val="E8A471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D62D53"/>
    <w:multiLevelType w:val="hybridMultilevel"/>
    <w:tmpl w:val="29F02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7420CB"/>
    <w:multiLevelType w:val="hybridMultilevel"/>
    <w:tmpl w:val="767297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C07A77"/>
    <w:multiLevelType w:val="hybridMultilevel"/>
    <w:tmpl w:val="A6545954"/>
    <w:lvl w:ilvl="0" w:tplc="236EABF0">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3732CF"/>
    <w:multiLevelType w:val="hybridMultilevel"/>
    <w:tmpl w:val="B9A6B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Osei Asibey">
    <w15:presenceInfo w15:providerId="Windows Live" w15:userId="31050d70a37c96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QxMjE0MDU2M7M0NzJS0lEKTi0uzszPAykwrgUAn+j2nywAAAA="/>
  </w:docVars>
  <w:rsids>
    <w:rsidRoot w:val="00662D2D"/>
    <w:rsid w:val="00012C4D"/>
    <w:rsid w:val="0003131D"/>
    <w:rsid w:val="00072E9C"/>
    <w:rsid w:val="000978D4"/>
    <w:rsid w:val="000F2CD6"/>
    <w:rsid w:val="00104AE7"/>
    <w:rsid w:val="0011385D"/>
    <w:rsid w:val="00117E48"/>
    <w:rsid w:val="001379CD"/>
    <w:rsid w:val="00140F22"/>
    <w:rsid w:val="00160899"/>
    <w:rsid w:val="00163285"/>
    <w:rsid w:val="001C1E00"/>
    <w:rsid w:val="001D0368"/>
    <w:rsid w:val="0020533B"/>
    <w:rsid w:val="00223A0C"/>
    <w:rsid w:val="002365B2"/>
    <w:rsid w:val="002A5F52"/>
    <w:rsid w:val="002C078E"/>
    <w:rsid w:val="002C23BB"/>
    <w:rsid w:val="002E1201"/>
    <w:rsid w:val="002E3681"/>
    <w:rsid w:val="00316290"/>
    <w:rsid w:val="00324684"/>
    <w:rsid w:val="00331FFF"/>
    <w:rsid w:val="00366A70"/>
    <w:rsid w:val="0037092B"/>
    <w:rsid w:val="00391D37"/>
    <w:rsid w:val="00433891"/>
    <w:rsid w:val="0043398B"/>
    <w:rsid w:val="004510E0"/>
    <w:rsid w:val="0045387B"/>
    <w:rsid w:val="00497F59"/>
    <w:rsid w:val="004C5A1E"/>
    <w:rsid w:val="004D1832"/>
    <w:rsid w:val="004F39D4"/>
    <w:rsid w:val="0055278F"/>
    <w:rsid w:val="005D4871"/>
    <w:rsid w:val="006151BE"/>
    <w:rsid w:val="0063454C"/>
    <w:rsid w:val="00662D2D"/>
    <w:rsid w:val="006712FB"/>
    <w:rsid w:val="006754D0"/>
    <w:rsid w:val="006A267E"/>
    <w:rsid w:val="006D00F5"/>
    <w:rsid w:val="00725C53"/>
    <w:rsid w:val="007414A8"/>
    <w:rsid w:val="00750976"/>
    <w:rsid w:val="00771943"/>
    <w:rsid w:val="00801160"/>
    <w:rsid w:val="008139B6"/>
    <w:rsid w:val="00821C8B"/>
    <w:rsid w:val="008444E6"/>
    <w:rsid w:val="00873451"/>
    <w:rsid w:val="00877B3E"/>
    <w:rsid w:val="00895983"/>
    <w:rsid w:val="008B66BF"/>
    <w:rsid w:val="00950D2E"/>
    <w:rsid w:val="009D0BF7"/>
    <w:rsid w:val="009F69C3"/>
    <w:rsid w:val="00A059A0"/>
    <w:rsid w:val="00A27E59"/>
    <w:rsid w:val="00A355E6"/>
    <w:rsid w:val="00BA5339"/>
    <w:rsid w:val="00BA5D45"/>
    <w:rsid w:val="00C03C97"/>
    <w:rsid w:val="00C26CC7"/>
    <w:rsid w:val="00CC0AF0"/>
    <w:rsid w:val="00CF3582"/>
    <w:rsid w:val="00D25BE7"/>
    <w:rsid w:val="00D2789A"/>
    <w:rsid w:val="00D67EA6"/>
    <w:rsid w:val="00D72FF8"/>
    <w:rsid w:val="00DC64A3"/>
    <w:rsid w:val="00DE5DCC"/>
    <w:rsid w:val="00E01342"/>
    <w:rsid w:val="00E452D6"/>
    <w:rsid w:val="00EE1884"/>
    <w:rsid w:val="00EE6F70"/>
    <w:rsid w:val="00F23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9EA04"/>
  <w15:chartTrackingRefBased/>
  <w15:docId w15:val="{4D751D9F-FF00-432B-894E-B91B34F87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68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D2D"/>
    <w:pPr>
      <w:ind w:left="720"/>
      <w:contextualSpacing/>
    </w:pPr>
  </w:style>
  <w:style w:type="character" w:styleId="Hyperlink">
    <w:name w:val="Hyperlink"/>
    <w:basedOn w:val="DefaultParagraphFont"/>
    <w:uiPriority w:val="99"/>
    <w:unhideWhenUsed/>
    <w:rsid w:val="00662D2D"/>
    <w:rPr>
      <w:color w:val="0563C1" w:themeColor="hyperlink"/>
      <w:u w:val="single"/>
    </w:rPr>
  </w:style>
  <w:style w:type="character" w:styleId="FollowedHyperlink">
    <w:name w:val="FollowedHyperlink"/>
    <w:basedOn w:val="DefaultParagraphFont"/>
    <w:uiPriority w:val="99"/>
    <w:semiHidden/>
    <w:unhideWhenUsed/>
    <w:rsid w:val="001379CD"/>
    <w:rPr>
      <w:color w:val="954F72" w:themeColor="followedHyperlink"/>
      <w:u w:val="single"/>
    </w:rPr>
  </w:style>
  <w:style w:type="paragraph" w:styleId="Header">
    <w:name w:val="header"/>
    <w:basedOn w:val="Normal"/>
    <w:link w:val="HeaderChar"/>
    <w:uiPriority w:val="99"/>
    <w:unhideWhenUsed/>
    <w:rsid w:val="000978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8D4"/>
    <w:rPr>
      <w:lang w:val="en-GB"/>
    </w:rPr>
  </w:style>
  <w:style w:type="paragraph" w:styleId="Footer">
    <w:name w:val="footer"/>
    <w:basedOn w:val="Normal"/>
    <w:link w:val="FooterChar"/>
    <w:uiPriority w:val="99"/>
    <w:unhideWhenUsed/>
    <w:rsid w:val="000978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8D4"/>
    <w:rPr>
      <w:lang w:val="en-GB"/>
    </w:rPr>
  </w:style>
  <w:style w:type="paragraph" w:styleId="BalloonText">
    <w:name w:val="Balloon Text"/>
    <w:basedOn w:val="Normal"/>
    <w:link w:val="BalloonTextChar"/>
    <w:uiPriority w:val="99"/>
    <w:semiHidden/>
    <w:unhideWhenUsed/>
    <w:rsid w:val="00E013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342"/>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B89C4-DE55-4A86-B865-5CF80F50C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8</Pages>
  <Words>12597</Words>
  <Characters>71806</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yeti</dc:creator>
  <cp:keywords/>
  <dc:description/>
  <cp:lastModifiedBy>Michael Osei Asibey</cp:lastModifiedBy>
  <cp:revision>34</cp:revision>
  <dcterms:created xsi:type="dcterms:W3CDTF">2022-08-29T09:42:00Z</dcterms:created>
  <dcterms:modified xsi:type="dcterms:W3CDTF">2022-09-19T21:28:00Z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62fcb436-2565-32d5-b6e8-37c0d050d962</vt:lpwstr>
  </property>
  <property fmtid="{D5CDD505-2E9C-101B-9397-08002B2CF9AE}" pid="24" name="Mendeley Citation Style_1">
    <vt:lpwstr>http://www.zotero.org/styles/apa</vt:lpwstr>
  </property>
</Properties>
</file>