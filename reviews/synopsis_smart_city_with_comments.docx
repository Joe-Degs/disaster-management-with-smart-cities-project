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9892802" w14:textId="77777777" w:rsidR="009E0977" w:rsidRPr="003E50B6" w:rsidRDefault="00E603F2" w:rsidP="003E50B6">
      <w:pPr>
        <w:jc w:val="center"/>
        <w:rPr>
          <w:rFonts w:ascii="Garamond" w:hAnsi="Garamond" w:cs="Times New Roman"/>
          <w:b/>
          <w:sz w:val="24"/>
          <w:szCs w:val="24"/>
          <w:lang w:val="en-US"/>
        </w:rPr>
      </w:pPr>
      <w:r w:rsidRPr="003E50B6">
        <w:rPr>
          <w:rFonts w:ascii="Garamond" w:hAnsi="Garamond" w:cs="Times New Roman"/>
          <w:b/>
          <w:sz w:val="24"/>
          <w:szCs w:val="24"/>
          <w:lang w:val="en-US"/>
        </w:rPr>
        <w:t>JOSEPH NORKPLIM ATTAH – 3974318</w:t>
      </w:r>
    </w:p>
    <w:p w14:paraId="5DD0AB91" w14:textId="77777777" w:rsidR="00E603F2" w:rsidRPr="003E50B6" w:rsidRDefault="00E603F2" w:rsidP="003E50B6">
      <w:pPr>
        <w:jc w:val="center"/>
        <w:rPr>
          <w:rFonts w:ascii="Garamond" w:hAnsi="Garamond" w:cs="Times New Roman"/>
          <w:b/>
          <w:sz w:val="24"/>
          <w:szCs w:val="24"/>
          <w:u w:val="single"/>
          <w:lang w:val="en-US"/>
        </w:rPr>
      </w:pPr>
      <w:del w:id="0" w:author="Michael Osei Asibey" w:date="2022-03-03T13:09:00Z">
        <w:r w:rsidRPr="003E50B6" w:rsidDel="007F0948">
          <w:rPr>
            <w:rFonts w:ascii="Garamond" w:hAnsi="Garamond" w:cs="Times New Roman"/>
            <w:b/>
            <w:sz w:val="24"/>
            <w:szCs w:val="24"/>
            <w:u w:val="single"/>
            <w:lang w:val="en-US"/>
          </w:rPr>
          <w:delText xml:space="preserve">SMART CITY: </w:delText>
        </w:r>
      </w:del>
      <w:r w:rsidRPr="003E50B6">
        <w:rPr>
          <w:rFonts w:ascii="Garamond" w:hAnsi="Garamond" w:cs="Times New Roman"/>
          <w:b/>
          <w:sz w:val="24"/>
          <w:szCs w:val="24"/>
          <w:u w:val="single"/>
          <w:lang w:val="en-US"/>
        </w:rPr>
        <w:t xml:space="preserve">BUILDING </w:t>
      </w:r>
      <w:commentRangeStart w:id="1"/>
      <w:r w:rsidRPr="003E50B6">
        <w:rPr>
          <w:rFonts w:ascii="Garamond" w:hAnsi="Garamond" w:cs="Times New Roman"/>
          <w:b/>
          <w:sz w:val="24"/>
          <w:szCs w:val="24"/>
          <w:u w:val="single"/>
          <w:lang w:val="en-US"/>
        </w:rPr>
        <w:t xml:space="preserve">DISASTER </w:t>
      </w:r>
      <w:commentRangeEnd w:id="1"/>
      <w:r w:rsidR="009604B8">
        <w:rPr>
          <w:rStyle w:val="CommentReference"/>
        </w:rPr>
        <w:commentReference w:id="1"/>
      </w:r>
      <w:r w:rsidRPr="003E50B6">
        <w:rPr>
          <w:rFonts w:ascii="Garamond" w:hAnsi="Garamond" w:cs="Times New Roman"/>
          <w:b/>
          <w:sz w:val="24"/>
          <w:szCs w:val="24"/>
          <w:u w:val="single"/>
          <w:lang w:val="en-US"/>
        </w:rPr>
        <w:t>RESILIENT AND SUSTAINABLE CITIES USING SMART TECHNOLOGIES IN GHANA</w:t>
      </w:r>
    </w:p>
    <w:p w14:paraId="2952C786" w14:textId="77777777" w:rsidR="00E603F2" w:rsidRPr="003E50B6" w:rsidRDefault="00E603F2" w:rsidP="003E50B6">
      <w:pPr>
        <w:jc w:val="both"/>
        <w:rPr>
          <w:rFonts w:ascii="Garamond" w:hAnsi="Garamond" w:cs="Times New Roman"/>
          <w:b/>
          <w:sz w:val="24"/>
          <w:szCs w:val="24"/>
          <w:lang w:val="en-US"/>
        </w:rPr>
      </w:pPr>
      <w:commentRangeStart w:id="2"/>
      <w:r w:rsidRPr="003E50B6">
        <w:rPr>
          <w:rFonts w:ascii="Garamond" w:hAnsi="Garamond" w:cs="Times New Roman"/>
          <w:b/>
          <w:sz w:val="24"/>
          <w:szCs w:val="24"/>
          <w:lang w:val="en-US"/>
        </w:rPr>
        <w:t>Introduction</w:t>
      </w:r>
      <w:commentRangeEnd w:id="2"/>
      <w:r w:rsidR="0003017F">
        <w:rPr>
          <w:rStyle w:val="CommentReference"/>
        </w:rPr>
        <w:commentReference w:id="2"/>
      </w:r>
    </w:p>
    <w:p w14:paraId="67BD1E18" w14:textId="77777777" w:rsidR="00155BC4" w:rsidRPr="003E50B6" w:rsidRDefault="007D46A1" w:rsidP="003E50B6">
      <w:pPr>
        <w:jc w:val="both"/>
        <w:rPr>
          <w:rFonts w:ascii="Garamond" w:hAnsi="Garamond" w:cs="Times New Roman"/>
          <w:sz w:val="24"/>
          <w:szCs w:val="24"/>
          <w:lang w:val="en-US"/>
        </w:rPr>
      </w:pPr>
      <w:r w:rsidRPr="003E50B6">
        <w:rPr>
          <w:rFonts w:ascii="Garamond" w:hAnsi="Garamond" w:cs="Times New Roman"/>
          <w:sz w:val="24"/>
          <w:szCs w:val="24"/>
          <w:lang w:val="en-US"/>
        </w:rPr>
        <w:t>Rapid urbanization is transforming the world and the way we live and interact in our cities. By 2050 about 70% of the world would be living in cities. This urbanization is both an emblem of our economic and social progress and a challenging strain on the existing urban infrastructure that</w:t>
      </w:r>
      <w:r w:rsidR="006D191D" w:rsidRPr="003E50B6">
        <w:rPr>
          <w:rFonts w:ascii="Garamond" w:hAnsi="Garamond" w:cs="Times New Roman"/>
          <w:sz w:val="24"/>
          <w:szCs w:val="24"/>
          <w:lang w:val="en-US"/>
        </w:rPr>
        <w:t xml:space="preserve"> is already struggling to deal with problems resulting from rapid urbanization</w:t>
      </w:r>
      <w:r w:rsidR="00441292" w:rsidRPr="003E50B6">
        <w:rPr>
          <w:rFonts w:ascii="Garamond" w:hAnsi="Garamond" w:cs="Times New Roman"/>
          <w:sz w:val="24"/>
          <w:szCs w:val="24"/>
          <w:lang w:val="en-US"/>
        </w:rPr>
        <w:t>. Greater number of people in our cities can increase the number of disaster and their impact.</w:t>
      </w:r>
    </w:p>
    <w:p w14:paraId="5D386452" w14:textId="77777777" w:rsidR="00E30CEB" w:rsidRPr="003E50B6" w:rsidRDefault="00155BC4" w:rsidP="003E50B6">
      <w:pPr>
        <w:jc w:val="both"/>
        <w:rPr>
          <w:rFonts w:ascii="Garamond" w:hAnsi="Garamond" w:cs="Times New Roman"/>
          <w:sz w:val="24"/>
          <w:szCs w:val="24"/>
          <w:lang w:val="en-US"/>
        </w:rPr>
      </w:pPr>
      <w:r w:rsidRPr="003E50B6">
        <w:rPr>
          <w:rFonts w:ascii="Garamond" w:hAnsi="Garamond" w:cs="Times New Roman"/>
          <w:sz w:val="24"/>
          <w:szCs w:val="24"/>
          <w:lang w:val="en-US"/>
        </w:rPr>
        <w:t xml:space="preserve">Smart Cities have the potential to solve the aforementioned problem faced by our cities. The concept of smart cities has emerged from the applications of Information and Communications Technologies to enhance the quality and performance of public services, help us gather and make sense of data from our cities, improve quality of life, engage more effectively </w:t>
      </w:r>
      <w:r w:rsidR="00804895" w:rsidRPr="003E50B6">
        <w:rPr>
          <w:rFonts w:ascii="Garamond" w:hAnsi="Garamond" w:cs="Times New Roman"/>
          <w:sz w:val="24"/>
          <w:szCs w:val="24"/>
          <w:lang w:val="en-US"/>
        </w:rPr>
        <w:t>with the city’s residents</w:t>
      </w:r>
      <w:r w:rsidRPr="003E50B6">
        <w:rPr>
          <w:rFonts w:ascii="Garamond" w:hAnsi="Garamond" w:cs="Times New Roman"/>
          <w:sz w:val="24"/>
          <w:szCs w:val="24"/>
          <w:lang w:val="en-US"/>
        </w:rPr>
        <w:t xml:space="preserve"> and above all make our cities more sustainable a</w:t>
      </w:r>
      <w:r w:rsidR="00804895" w:rsidRPr="003E50B6">
        <w:rPr>
          <w:rFonts w:ascii="Garamond" w:hAnsi="Garamond" w:cs="Times New Roman"/>
          <w:sz w:val="24"/>
          <w:szCs w:val="24"/>
          <w:lang w:val="en-US"/>
        </w:rPr>
        <w:t>nd resilient against disasters</w:t>
      </w:r>
      <w:r w:rsidRPr="003E50B6">
        <w:rPr>
          <w:rFonts w:ascii="Garamond" w:hAnsi="Garamond" w:cs="Times New Roman"/>
          <w:sz w:val="24"/>
          <w:szCs w:val="24"/>
          <w:lang w:val="en-US"/>
        </w:rPr>
        <w:t>.</w:t>
      </w:r>
    </w:p>
    <w:p w14:paraId="576D8351" w14:textId="77777777" w:rsidR="00E30CEB" w:rsidRPr="003E50B6" w:rsidRDefault="00E30CEB" w:rsidP="003E50B6">
      <w:pPr>
        <w:jc w:val="both"/>
        <w:rPr>
          <w:rFonts w:ascii="Garamond" w:hAnsi="Garamond" w:cs="Times New Roman"/>
          <w:sz w:val="24"/>
          <w:szCs w:val="24"/>
          <w:lang w:val="en-US"/>
        </w:rPr>
      </w:pPr>
      <w:r w:rsidRPr="003E50B6">
        <w:rPr>
          <w:rFonts w:ascii="Garamond" w:hAnsi="Garamond" w:cs="Times New Roman"/>
          <w:sz w:val="24"/>
          <w:szCs w:val="24"/>
          <w:lang w:val="en-US"/>
        </w:rPr>
        <w:t>Natural disasters are inevitable</w:t>
      </w:r>
      <w:r w:rsidR="00155BC4" w:rsidRPr="003E50B6">
        <w:rPr>
          <w:rFonts w:ascii="Garamond" w:hAnsi="Garamond" w:cs="Times New Roman"/>
          <w:sz w:val="24"/>
          <w:szCs w:val="24"/>
          <w:lang w:val="en-US"/>
        </w:rPr>
        <w:t>, man-made disasters on the other hand are not but are as destructive as natural disasters</w:t>
      </w:r>
      <w:r w:rsidRPr="003E50B6">
        <w:rPr>
          <w:rFonts w:ascii="Garamond" w:hAnsi="Garamond" w:cs="Times New Roman"/>
          <w:sz w:val="24"/>
          <w:szCs w:val="24"/>
          <w:lang w:val="en-US"/>
        </w:rPr>
        <w:t xml:space="preserve">. Scientific research and advancement in technology has led planners, policy makers, engineers and all stakeholders involved in </w:t>
      </w:r>
      <w:r w:rsidR="006D191D" w:rsidRPr="003E50B6">
        <w:rPr>
          <w:rFonts w:ascii="Garamond" w:hAnsi="Garamond" w:cs="Times New Roman"/>
          <w:sz w:val="24"/>
          <w:szCs w:val="24"/>
          <w:lang w:val="en-US"/>
        </w:rPr>
        <w:t xml:space="preserve">the planning and </w:t>
      </w:r>
      <w:r w:rsidRPr="003E50B6">
        <w:rPr>
          <w:rFonts w:ascii="Garamond" w:hAnsi="Garamond" w:cs="Times New Roman"/>
          <w:sz w:val="24"/>
          <w:szCs w:val="24"/>
          <w:lang w:val="en-US"/>
        </w:rPr>
        <w:t>building settlements understand disasters better and how it affects life. The emergence and development of artificial intelligence, internet of things (IOT), GIS, robotics, automation</w:t>
      </w:r>
      <w:r w:rsidR="006D191D" w:rsidRPr="003E50B6">
        <w:rPr>
          <w:rFonts w:ascii="Garamond" w:hAnsi="Garamond" w:cs="Times New Roman"/>
          <w:sz w:val="24"/>
          <w:szCs w:val="24"/>
          <w:lang w:val="en-US"/>
        </w:rPr>
        <w:t>, big data, cloud</w:t>
      </w:r>
      <w:r w:rsidRPr="003E50B6">
        <w:rPr>
          <w:rFonts w:ascii="Garamond" w:hAnsi="Garamond" w:cs="Times New Roman"/>
          <w:sz w:val="24"/>
          <w:szCs w:val="24"/>
          <w:lang w:val="en-US"/>
        </w:rPr>
        <w:t xml:space="preserve"> and other ICTs have placed the human race at a position of understanding disasters better and making more informed and data backed decisions in emergency situations. </w:t>
      </w:r>
    </w:p>
    <w:p w14:paraId="1F5398FD" w14:textId="77777777" w:rsidR="00E603F2" w:rsidRPr="003E50B6" w:rsidRDefault="00E603F2" w:rsidP="003E50B6">
      <w:pPr>
        <w:jc w:val="both"/>
        <w:rPr>
          <w:rFonts w:ascii="Garamond" w:hAnsi="Garamond" w:cs="Times New Roman"/>
          <w:b/>
          <w:sz w:val="24"/>
          <w:szCs w:val="24"/>
          <w:lang w:val="en-US"/>
        </w:rPr>
      </w:pPr>
      <w:r w:rsidRPr="003E50B6">
        <w:rPr>
          <w:rFonts w:ascii="Garamond" w:hAnsi="Garamond" w:cs="Times New Roman"/>
          <w:b/>
          <w:sz w:val="24"/>
          <w:szCs w:val="24"/>
          <w:lang w:val="en-US"/>
        </w:rPr>
        <w:t>Problem Statement</w:t>
      </w:r>
    </w:p>
    <w:p w14:paraId="6520DE3A" w14:textId="5D74BFF1" w:rsidR="00AA4295" w:rsidRPr="003E50B6" w:rsidRDefault="00804895" w:rsidP="003E50B6">
      <w:pPr>
        <w:jc w:val="both"/>
        <w:rPr>
          <w:rFonts w:ascii="Garamond" w:hAnsi="Garamond" w:cs="Times New Roman"/>
          <w:sz w:val="24"/>
          <w:szCs w:val="24"/>
          <w:lang w:val="en-US"/>
        </w:rPr>
      </w:pPr>
      <w:r w:rsidRPr="003E50B6">
        <w:rPr>
          <w:rFonts w:ascii="Garamond" w:hAnsi="Garamond" w:cs="Times New Roman"/>
          <w:sz w:val="24"/>
          <w:szCs w:val="24"/>
          <w:lang w:val="en-US"/>
        </w:rPr>
        <w:t xml:space="preserve">The strain on our cities as a result of rapid urbanization has increased the occurrence and effects of disasters on life in cities in Ghana. </w:t>
      </w:r>
      <w:r w:rsidR="006D191D" w:rsidRPr="003E50B6">
        <w:rPr>
          <w:rFonts w:ascii="Garamond" w:hAnsi="Garamond" w:cs="Times New Roman"/>
          <w:sz w:val="24"/>
          <w:szCs w:val="24"/>
          <w:lang w:val="en-US"/>
        </w:rPr>
        <w:t xml:space="preserve">This has resulted in the </w:t>
      </w:r>
      <w:r w:rsidRPr="003E50B6">
        <w:rPr>
          <w:rFonts w:ascii="Garamond" w:hAnsi="Garamond" w:cs="Times New Roman"/>
          <w:sz w:val="24"/>
          <w:szCs w:val="24"/>
          <w:lang w:val="en-US"/>
        </w:rPr>
        <w:t>unnecessary loss of life and property in emergency events. This study seeks to explore the numerous</w:t>
      </w:r>
      <w:r w:rsidR="00F96F10" w:rsidRPr="003E50B6">
        <w:rPr>
          <w:rFonts w:ascii="Garamond" w:hAnsi="Garamond" w:cs="Times New Roman"/>
          <w:sz w:val="24"/>
          <w:szCs w:val="24"/>
          <w:lang w:val="en-US"/>
        </w:rPr>
        <w:t xml:space="preserve"> ways</w:t>
      </w:r>
      <w:r w:rsidRPr="003E50B6">
        <w:rPr>
          <w:rFonts w:ascii="Garamond" w:hAnsi="Garamond" w:cs="Times New Roman"/>
          <w:sz w:val="24"/>
          <w:szCs w:val="24"/>
          <w:lang w:val="en-US"/>
        </w:rPr>
        <w:t xml:space="preserve"> Ghana</w:t>
      </w:r>
      <w:r w:rsidR="006D191D" w:rsidRPr="003E50B6">
        <w:rPr>
          <w:rFonts w:ascii="Garamond" w:hAnsi="Garamond" w:cs="Times New Roman"/>
          <w:sz w:val="24"/>
          <w:szCs w:val="24"/>
          <w:lang w:val="en-US"/>
        </w:rPr>
        <w:t>ian cities</w:t>
      </w:r>
      <w:r w:rsidRPr="003E50B6">
        <w:rPr>
          <w:rFonts w:ascii="Garamond" w:hAnsi="Garamond" w:cs="Times New Roman"/>
          <w:sz w:val="24"/>
          <w:szCs w:val="24"/>
          <w:lang w:val="en-US"/>
        </w:rPr>
        <w:t xml:space="preserve"> ca</w:t>
      </w:r>
      <w:r w:rsidR="00CC0712" w:rsidRPr="003E50B6">
        <w:rPr>
          <w:rFonts w:ascii="Garamond" w:hAnsi="Garamond" w:cs="Times New Roman"/>
          <w:sz w:val="24"/>
          <w:szCs w:val="24"/>
          <w:lang w:val="en-US"/>
        </w:rPr>
        <w:t>n take advantage of the wide range</w:t>
      </w:r>
      <w:r w:rsidR="006D191D" w:rsidRPr="003E50B6">
        <w:rPr>
          <w:rFonts w:ascii="Garamond" w:hAnsi="Garamond" w:cs="Times New Roman"/>
          <w:sz w:val="24"/>
          <w:szCs w:val="24"/>
          <w:lang w:val="en-US"/>
        </w:rPr>
        <w:t xml:space="preserve"> of</w:t>
      </w:r>
      <w:r w:rsidRPr="003E50B6">
        <w:rPr>
          <w:rFonts w:ascii="Garamond" w:hAnsi="Garamond" w:cs="Times New Roman"/>
          <w:sz w:val="24"/>
          <w:szCs w:val="24"/>
          <w:lang w:val="en-US"/>
        </w:rPr>
        <w:t xml:space="preserve"> smart technologies to create more resilient cities and make our already existing cities resilient against disasters. Substantive evidence in Ghana</w:t>
      </w:r>
      <w:r w:rsidR="00CC0712" w:rsidRPr="003E50B6">
        <w:rPr>
          <w:rFonts w:ascii="Garamond" w:hAnsi="Garamond" w:cs="Times New Roman"/>
          <w:sz w:val="24"/>
          <w:szCs w:val="24"/>
          <w:lang w:val="en-US"/>
        </w:rPr>
        <w:t xml:space="preserve"> reveal</w:t>
      </w:r>
      <w:r w:rsidR="006D191D" w:rsidRPr="003E50B6">
        <w:rPr>
          <w:rFonts w:ascii="Garamond" w:hAnsi="Garamond" w:cs="Times New Roman"/>
          <w:sz w:val="24"/>
          <w:szCs w:val="24"/>
          <w:lang w:val="en-US"/>
        </w:rPr>
        <w:t xml:space="preserve"> that</w:t>
      </w:r>
      <w:r w:rsidR="00CC0712" w:rsidRPr="003E50B6">
        <w:rPr>
          <w:rFonts w:ascii="Garamond" w:hAnsi="Garamond" w:cs="Times New Roman"/>
          <w:sz w:val="24"/>
          <w:szCs w:val="24"/>
          <w:lang w:val="en-US"/>
        </w:rPr>
        <w:t xml:space="preserve"> </w:t>
      </w:r>
      <w:commentRangeStart w:id="3"/>
      <w:r w:rsidR="00CC0712" w:rsidRPr="003E50B6">
        <w:rPr>
          <w:rFonts w:ascii="Garamond" w:hAnsi="Garamond" w:cs="Times New Roman"/>
          <w:sz w:val="24"/>
          <w:szCs w:val="24"/>
          <w:lang w:val="en-US"/>
        </w:rPr>
        <w:t>we</w:t>
      </w:r>
      <w:commentRangeEnd w:id="3"/>
      <w:r w:rsidR="004D6579">
        <w:rPr>
          <w:rStyle w:val="CommentReference"/>
        </w:rPr>
        <w:commentReference w:id="3"/>
      </w:r>
      <w:r w:rsidR="00CC0712" w:rsidRPr="003E50B6">
        <w:rPr>
          <w:rFonts w:ascii="Garamond" w:hAnsi="Garamond" w:cs="Times New Roman"/>
          <w:sz w:val="24"/>
          <w:szCs w:val="24"/>
          <w:lang w:val="en-US"/>
        </w:rPr>
        <w:t xml:space="preserve"> still rely on traditional</w:t>
      </w:r>
      <w:r w:rsidRPr="003E50B6">
        <w:rPr>
          <w:rFonts w:ascii="Garamond" w:hAnsi="Garamond" w:cs="Times New Roman"/>
          <w:sz w:val="24"/>
          <w:szCs w:val="24"/>
          <w:lang w:val="en-US"/>
        </w:rPr>
        <w:t xml:space="preserve"> methods of disaster management planning</w:t>
      </w:r>
      <w:r w:rsidR="00F96F10" w:rsidRPr="003E50B6">
        <w:rPr>
          <w:rFonts w:ascii="Garamond" w:hAnsi="Garamond" w:cs="Times New Roman"/>
          <w:sz w:val="24"/>
          <w:szCs w:val="24"/>
          <w:lang w:val="en-US"/>
        </w:rPr>
        <w:t xml:space="preserve"> and decision making. In this age of smart technologies, data</w:t>
      </w:r>
      <w:ins w:id="4" w:author="Michael Osei Asibey" w:date="2022-03-03T14:10:00Z">
        <w:r w:rsidR="00121F13">
          <w:rPr>
            <w:rFonts w:ascii="Garamond" w:hAnsi="Garamond" w:cs="Times New Roman"/>
            <w:sz w:val="24"/>
            <w:szCs w:val="24"/>
            <w:lang w:val="en-US"/>
          </w:rPr>
          <w:t>-</w:t>
        </w:r>
      </w:ins>
      <w:del w:id="5" w:author="Michael Osei Asibey" w:date="2022-03-03T14:10:00Z">
        <w:r w:rsidR="00F96F10" w:rsidRPr="003E50B6" w:rsidDel="00121F13">
          <w:rPr>
            <w:rFonts w:ascii="Garamond" w:hAnsi="Garamond" w:cs="Times New Roman"/>
            <w:sz w:val="24"/>
            <w:szCs w:val="24"/>
            <w:lang w:val="en-US"/>
          </w:rPr>
          <w:delText xml:space="preserve"> </w:delText>
        </w:r>
      </w:del>
      <w:r w:rsidR="00F96F10" w:rsidRPr="003E50B6">
        <w:rPr>
          <w:rFonts w:ascii="Garamond" w:hAnsi="Garamond" w:cs="Times New Roman"/>
          <w:sz w:val="24"/>
          <w:szCs w:val="24"/>
          <w:lang w:val="en-US"/>
        </w:rPr>
        <w:t>driven automated systems should be the center force in decision making in our cities because computer systems are not inherently biased and do not possess the fragility of humans.</w:t>
      </w:r>
    </w:p>
    <w:p w14:paraId="38FA3961" w14:textId="77777777" w:rsidR="00E603F2" w:rsidRPr="003E50B6" w:rsidRDefault="00AA4295" w:rsidP="003E50B6">
      <w:pPr>
        <w:jc w:val="both"/>
        <w:rPr>
          <w:rFonts w:ascii="Garamond" w:hAnsi="Garamond" w:cs="Times New Roman"/>
          <w:sz w:val="24"/>
          <w:szCs w:val="24"/>
          <w:lang w:val="en-US"/>
        </w:rPr>
      </w:pPr>
      <w:r w:rsidRPr="003E50B6">
        <w:rPr>
          <w:rFonts w:ascii="Garamond" w:hAnsi="Garamond" w:cs="Times New Roman"/>
          <w:sz w:val="24"/>
          <w:szCs w:val="24"/>
          <w:lang w:val="en-US"/>
        </w:rPr>
        <w:t xml:space="preserve">Evidence from smart cities all around the globe have shown that they provide improved monitoring, observation, analysis, modeling, testing and forecasting of disasters – before, during and after it strikes. These cities are mitigating, responding and recovering from emergency </w:t>
      </w:r>
      <w:r w:rsidR="005C53EA" w:rsidRPr="003E50B6">
        <w:rPr>
          <w:rFonts w:ascii="Garamond" w:hAnsi="Garamond" w:cs="Times New Roman"/>
          <w:sz w:val="24"/>
          <w:szCs w:val="24"/>
          <w:lang w:val="en-US"/>
        </w:rPr>
        <w:t xml:space="preserve">events </w:t>
      </w:r>
      <w:r w:rsidRPr="003E50B6">
        <w:rPr>
          <w:rFonts w:ascii="Garamond" w:hAnsi="Garamond" w:cs="Times New Roman"/>
          <w:sz w:val="24"/>
          <w:szCs w:val="24"/>
          <w:lang w:val="en-US"/>
        </w:rPr>
        <w:t xml:space="preserve">faster </w:t>
      </w:r>
      <w:r w:rsidR="005C53EA" w:rsidRPr="003E50B6">
        <w:rPr>
          <w:rFonts w:ascii="Garamond" w:hAnsi="Garamond" w:cs="Times New Roman"/>
          <w:sz w:val="24"/>
          <w:szCs w:val="24"/>
          <w:lang w:val="en-US"/>
        </w:rPr>
        <w:t>than their counterparts.</w:t>
      </w:r>
    </w:p>
    <w:p w14:paraId="7277FDB3" w14:textId="77777777" w:rsidR="00AA4295" w:rsidRPr="003E50B6" w:rsidRDefault="00804895" w:rsidP="003E50B6">
      <w:pPr>
        <w:jc w:val="both"/>
        <w:rPr>
          <w:rFonts w:ascii="Garamond" w:hAnsi="Garamond" w:cs="Times New Roman"/>
          <w:b/>
          <w:sz w:val="24"/>
          <w:szCs w:val="24"/>
          <w:lang w:val="en-US"/>
        </w:rPr>
      </w:pPr>
      <w:r w:rsidRPr="003E50B6">
        <w:rPr>
          <w:rFonts w:ascii="Garamond" w:hAnsi="Garamond" w:cs="Times New Roman"/>
          <w:b/>
          <w:sz w:val="24"/>
          <w:szCs w:val="24"/>
          <w:lang w:val="en-US"/>
        </w:rPr>
        <w:t>Research Questi</w:t>
      </w:r>
      <w:commentRangeStart w:id="6"/>
      <w:r w:rsidRPr="003E50B6">
        <w:rPr>
          <w:rFonts w:ascii="Garamond" w:hAnsi="Garamond" w:cs="Times New Roman"/>
          <w:b/>
          <w:sz w:val="24"/>
          <w:szCs w:val="24"/>
          <w:lang w:val="en-US"/>
        </w:rPr>
        <w:t>on</w:t>
      </w:r>
      <w:r w:rsidR="005B35F6" w:rsidRPr="003E50B6">
        <w:rPr>
          <w:rFonts w:ascii="Garamond" w:hAnsi="Garamond" w:cs="Times New Roman"/>
          <w:b/>
          <w:sz w:val="24"/>
          <w:szCs w:val="24"/>
          <w:lang w:val="en-US"/>
        </w:rPr>
        <w:t>s</w:t>
      </w:r>
      <w:commentRangeEnd w:id="6"/>
      <w:r w:rsidR="00A302F7">
        <w:rPr>
          <w:rStyle w:val="CommentReference"/>
        </w:rPr>
        <w:commentReference w:id="6"/>
      </w:r>
    </w:p>
    <w:p w14:paraId="004CB677" w14:textId="5E509CBC" w:rsidR="005C53EA" w:rsidRPr="003E50B6" w:rsidRDefault="00CC0712" w:rsidP="003E50B6">
      <w:pPr>
        <w:pStyle w:val="ListParagraph"/>
        <w:numPr>
          <w:ilvl w:val="0"/>
          <w:numId w:val="2"/>
        </w:numPr>
        <w:jc w:val="both"/>
        <w:rPr>
          <w:rFonts w:ascii="Garamond" w:hAnsi="Garamond" w:cs="Times New Roman"/>
          <w:sz w:val="24"/>
          <w:szCs w:val="24"/>
          <w:lang w:val="en-US"/>
        </w:rPr>
      </w:pPr>
      <w:del w:id="7" w:author="Michael Osei Asibey" w:date="2022-03-03T14:11:00Z">
        <w:r w:rsidRPr="003E50B6" w:rsidDel="00121F13">
          <w:rPr>
            <w:rFonts w:ascii="Garamond" w:hAnsi="Garamond" w:cs="Times New Roman"/>
            <w:sz w:val="24"/>
            <w:szCs w:val="24"/>
            <w:lang w:val="en-US"/>
          </w:rPr>
          <w:delText>Which</w:delText>
        </w:r>
        <w:r w:rsidR="005C53EA" w:rsidRPr="003E50B6" w:rsidDel="00121F13">
          <w:rPr>
            <w:rFonts w:ascii="Garamond" w:hAnsi="Garamond" w:cs="Times New Roman"/>
            <w:sz w:val="24"/>
            <w:szCs w:val="24"/>
            <w:lang w:val="en-US"/>
          </w:rPr>
          <w:delText xml:space="preserve"> processes are gone through to manage</w:delText>
        </w:r>
      </w:del>
      <w:ins w:id="8" w:author="Michael Osei Asibey" w:date="2022-03-03T14:11:00Z">
        <w:r w:rsidR="00121F13">
          <w:rPr>
            <w:rFonts w:ascii="Garamond" w:hAnsi="Garamond" w:cs="Times New Roman"/>
            <w:sz w:val="24"/>
            <w:szCs w:val="24"/>
            <w:lang w:val="en-US"/>
          </w:rPr>
          <w:t>How are</w:t>
        </w:r>
      </w:ins>
      <w:r w:rsidR="005C53EA" w:rsidRPr="003E50B6">
        <w:rPr>
          <w:rFonts w:ascii="Garamond" w:hAnsi="Garamond" w:cs="Times New Roman"/>
          <w:sz w:val="24"/>
          <w:szCs w:val="24"/>
          <w:lang w:val="en-US"/>
        </w:rPr>
        <w:t xml:space="preserve"> </w:t>
      </w:r>
      <w:commentRangeStart w:id="9"/>
      <w:r w:rsidR="005C53EA" w:rsidRPr="003E50B6">
        <w:rPr>
          <w:rFonts w:ascii="Garamond" w:hAnsi="Garamond" w:cs="Times New Roman"/>
          <w:sz w:val="24"/>
          <w:szCs w:val="24"/>
          <w:lang w:val="en-US"/>
        </w:rPr>
        <w:t>disasters</w:t>
      </w:r>
      <w:commentRangeEnd w:id="9"/>
      <w:r w:rsidR="001667BB">
        <w:rPr>
          <w:rStyle w:val="CommentReference"/>
        </w:rPr>
        <w:commentReference w:id="9"/>
      </w:r>
      <w:ins w:id="10" w:author="Michael Osei Asibey" w:date="2022-03-03T14:11:00Z">
        <w:r w:rsidR="00121F13">
          <w:rPr>
            <w:rFonts w:ascii="Garamond" w:hAnsi="Garamond" w:cs="Times New Roman"/>
            <w:sz w:val="24"/>
            <w:szCs w:val="24"/>
            <w:lang w:val="en-US"/>
          </w:rPr>
          <w:t xml:space="preserve"> managed in …</w:t>
        </w:r>
      </w:ins>
      <w:r w:rsidR="005C53EA" w:rsidRPr="003E50B6">
        <w:rPr>
          <w:rFonts w:ascii="Garamond" w:hAnsi="Garamond" w:cs="Times New Roman"/>
          <w:sz w:val="24"/>
          <w:szCs w:val="24"/>
          <w:lang w:val="en-US"/>
        </w:rPr>
        <w:t>?</w:t>
      </w:r>
    </w:p>
    <w:p w14:paraId="1A009F37" w14:textId="77777777" w:rsidR="00AA4295" w:rsidRPr="003E50B6" w:rsidRDefault="005C53EA" w:rsidP="003E50B6">
      <w:pPr>
        <w:pStyle w:val="ListParagraph"/>
        <w:numPr>
          <w:ilvl w:val="0"/>
          <w:numId w:val="2"/>
        </w:numPr>
        <w:jc w:val="both"/>
        <w:rPr>
          <w:rFonts w:ascii="Garamond" w:hAnsi="Garamond" w:cs="Times New Roman"/>
          <w:sz w:val="24"/>
          <w:szCs w:val="24"/>
          <w:lang w:val="en-US"/>
        </w:rPr>
      </w:pPr>
      <w:r w:rsidRPr="003E50B6">
        <w:rPr>
          <w:rFonts w:ascii="Garamond" w:hAnsi="Garamond" w:cs="Times New Roman"/>
          <w:sz w:val="24"/>
          <w:szCs w:val="24"/>
          <w:lang w:val="en-US"/>
        </w:rPr>
        <w:t>How can we augment the disaster management process with smart technologies?</w:t>
      </w:r>
    </w:p>
    <w:p w14:paraId="24E8CC5D" w14:textId="77777777" w:rsidR="005C53EA" w:rsidRPr="003E50B6" w:rsidRDefault="005C53EA" w:rsidP="003E50B6">
      <w:pPr>
        <w:pStyle w:val="ListParagraph"/>
        <w:numPr>
          <w:ilvl w:val="0"/>
          <w:numId w:val="2"/>
        </w:numPr>
        <w:jc w:val="both"/>
        <w:rPr>
          <w:rFonts w:ascii="Garamond" w:hAnsi="Garamond" w:cs="Times New Roman"/>
          <w:sz w:val="24"/>
          <w:szCs w:val="24"/>
          <w:lang w:val="en-US"/>
        </w:rPr>
      </w:pPr>
      <w:r w:rsidRPr="003E50B6">
        <w:rPr>
          <w:rFonts w:ascii="Garamond" w:hAnsi="Garamond" w:cs="Times New Roman"/>
          <w:sz w:val="24"/>
          <w:szCs w:val="24"/>
          <w:lang w:val="en-US"/>
        </w:rPr>
        <w:t>Which type of systems can be implemented</w:t>
      </w:r>
      <w:r w:rsidR="006D191D" w:rsidRPr="003E50B6">
        <w:rPr>
          <w:rFonts w:ascii="Garamond" w:hAnsi="Garamond" w:cs="Times New Roman"/>
          <w:sz w:val="24"/>
          <w:szCs w:val="24"/>
          <w:lang w:val="en-US"/>
        </w:rPr>
        <w:t xml:space="preserve"> in</w:t>
      </w:r>
      <w:r w:rsidRPr="003E50B6">
        <w:rPr>
          <w:rFonts w:ascii="Garamond" w:hAnsi="Garamond" w:cs="Times New Roman"/>
          <w:sz w:val="24"/>
          <w:szCs w:val="24"/>
          <w:lang w:val="en-US"/>
        </w:rPr>
        <w:t xml:space="preserve"> lower-mid</w:t>
      </w:r>
      <w:r w:rsidR="00CC0712" w:rsidRPr="003E50B6">
        <w:rPr>
          <w:rFonts w:ascii="Garamond" w:hAnsi="Garamond" w:cs="Times New Roman"/>
          <w:sz w:val="24"/>
          <w:szCs w:val="24"/>
          <w:lang w:val="en-US"/>
        </w:rPr>
        <w:t>dle income countries like Ghana?</w:t>
      </w:r>
    </w:p>
    <w:p w14:paraId="11F4C34B" w14:textId="77777777" w:rsidR="005C53EA" w:rsidRPr="003E50B6" w:rsidRDefault="00CC0712" w:rsidP="003E50B6">
      <w:pPr>
        <w:pStyle w:val="ListParagraph"/>
        <w:numPr>
          <w:ilvl w:val="0"/>
          <w:numId w:val="2"/>
        </w:numPr>
        <w:jc w:val="both"/>
        <w:rPr>
          <w:rFonts w:ascii="Garamond" w:hAnsi="Garamond" w:cs="Times New Roman"/>
          <w:sz w:val="24"/>
          <w:szCs w:val="24"/>
          <w:lang w:val="en-US"/>
        </w:rPr>
      </w:pPr>
      <w:r w:rsidRPr="003E50B6">
        <w:rPr>
          <w:rFonts w:ascii="Garamond" w:hAnsi="Garamond" w:cs="Times New Roman"/>
          <w:sz w:val="24"/>
          <w:szCs w:val="24"/>
          <w:lang w:val="en-US"/>
        </w:rPr>
        <w:t>Who are the stakeholders</w:t>
      </w:r>
      <w:r w:rsidR="005C53EA" w:rsidRPr="003E50B6">
        <w:rPr>
          <w:rFonts w:ascii="Garamond" w:hAnsi="Garamond" w:cs="Times New Roman"/>
          <w:sz w:val="24"/>
          <w:szCs w:val="24"/>
          <w:lang w:val="en-US"/>
        </w:rPr>
        <w:t xml:space="preserve"> involved in designing, building and maintaining such complex</w:t>
      </w:r>
      <w:r w:rsidRPr="003E50B6">
        <w:rPr>
          <w:rFonts w:ascii="Garamond" w:hAnsi="Garamond" w:cs="Times New Roman"/>
          <w:sz w:val="24"/>
          <w:szCs w:val="24"/>
          <w:lang w:val="en-US"/>
        </w:rPr>
        <w:t xml:space="preserve"> network of</w:t>
      </w:r>
      <w:r w:rsidR="005C53EA" w:rsidRPr="003E50B6">
        <w:rPr>
          <w:rFonts w:ascii="Garamond" w:hAnsi="Garamond" w:cs="Times New Roman"/>
          <w:sz w:val="24"/>
          <w:szCs w:val="24"/>
          <w:lang w:val="en-US"/>
        </w:rPr>
        <w:t xml:space="preserve"> systems?</w:t>
      </w:r>
    </w:p>
    <w:p w14:paraId="75F4C014" w14:textId="77777777" w:rsidR="006D191D" w:rsidRPr="003E50B6" w:rsidRDefault="005C53EA" w:rsidP="003E50B6">
      <w:pPr>
        <w:pStyle w:val="ListParagraph"/>
        <w:numPr>
          <w:ilvl w:val="0"/>
          <w:numId w:val="2"/>
        </w:numPr>
        <w:jc w:val="both"/>
        <w:rPr>
          <w:rFonts w:ascii="Garamond" w:hAnsi="Garamond" w:cs="Times New Roman"/>
          <w:sz w:val="24"/>
          <w:szCs w:val="24"/>
          <w:lang w:val="en-US"/>
        </w:rPr>
      </w:pPr>
      <w:r w:rsidRPr="003E50B6">
        <w:rPr>
          <w:rFonts w:ascii="Garamond" w:hAnsi="Garamond" w:cs="Times New Roman"/>
          <w:sz w:val="24"/>
          <w:szCs w:val="24"/>
          <w:lang w:val="en-US"/>
        </w:rPr>
        <w:lastRenderedPageBreak/>
        <w:t>How can the community and residents of cities be actively involved in the creation of smart resilient cities?</w:t>
      </w:r>
    </w:p>
    <w:p w14:paraId="4979A312" w14:textId="77777777" w:rsidR="006D191D" w:rsidRPr="003E50B6" w:rsidRDefault="006D191D" w:rsidP="003E50B6">
      <w:pPr>
        <w:pStyle w:val="ListParagraph"/>
        <w:numPr>
          <w:ilvl w:val="0"/>
          <w:numId w:val="2"/>
        </w:numPr>
        <w:jc w:val="both"/>
        <w:rPr>
          <w:rFonts w:ascii="Garamond" w:hAnsi="Garamond" w:cs="Times New Roman"/>
          <w:sz w:val="24"/>
          <w:szCs w:val="24"/>
          <w:lang w:val="en-US"/>
        </w:rPr>
      </w:pPr>
      <w:r w:rsidRPr="003E50B6">
        <w:rPr>
          <w:rFonts w:ascii="Garamond" w:hAnsi="Garamond" w:cs="Times New Roman"/>
          <w:sz w:val="24"/>
          <w:szCs w:val="24"/>
          <w:lang w:val="en-US"/>
        </w:rPr>
        <w:t>What are the possible ways of testing such critical systems to assert their ability to improve resilience of our cities against disasters?</w:t>
      </w:r>
    </w:p>
    <w:p w14:paraId="5A71C147" w14:textId="77777777" w:rsidR="00CC0712" w:rsidRPr="003E50B6" w:rsidRDefault="00E603F2" w:rsidP="003E50B6">
      <w:pPr>
        <w:jc w:val="both"/>
        <w:rPr>
          <w:rFonts w:ascii="Garamond" w:hAnsi="Garamond" w:cs="Times New Roman"/>
          <w:b/>
          <w:sz w:val="24"/>
          <w:szCs w:val="24"/>
          <w:lang w:val="en-US"/>
        </w:rPr>
      </w:pPr>
      <w:r w:rsidRPr="003E50B6">
        <w:rPr>
          <w:rFonts w:ascii="Garamond" w:hAnsi="Garamond" w:cs="Times New Roman"/>
          <w:b/>
          <w:sz w:val="24"/>
          <w:szCs w:val="24"/>
          <w:lang w:val="en-US"/>
        </w:rPr>
        <w:t>Research Objectives</w:t>
      </w:r>
    </w:p>
    <w:p w14:paraId="5910B588" w14:textId="77777777" w:rsidR="00CC0712" w:rsidRPr="003E50B6" w:rsidRDefault="00CC0712" w:rsidP="003E50B6">
      <w:pPr>
        <w:pStyle w:val="ListParagraph"/>
        <w:numPr>
          <w:ilvl w:val="0"/>
          <w:numId w:val="4"/>
        </w:numPr>
        <w:jc w:val="both"/>
        <w:rPr>
          <w:rFonts w:ascii="Garamond" w:hAnsi="Garamond" w:cs="Times New Roman"/>
          <w:sz w:val="24"/>
          <w:szCs w:val="24"/>
        </w:rPr>
      </w:pPr>
      <w:commentRangeStart w:id="11"/>
      <w:r w:rsidRPr="003E50B6">
        <w:rPr>
          <w:rFonts w:ascii="Garamond" w:hAnsi="Garamond" w:cs="Times New Roman"/>
          <w:sz w:val="24"/>
          <w:szCs w:val="24"/>
        </w:rPr>
        <w:t>Develop solutions that use a data driven approach to improve preparedness, produce a more adjusted response and mitigate cascading effects of disasters in Ghana.</w:t>
      </w:r>
    </w:p>
    <w:p w14:paraId="7110FC18" w14:textId="77777777" w:rsidR="00CC0712" w:rsidRPr="003E50B6" w:rsidRDefault="00CC0712" w:rsidP="003E50B6">
      <w:pPr>
        <w:pStyle w:val="ListParagraph"/>
        <w:numPr>
          <w:ilvl w:val="0"/>
          <w:numId w:val="4"/>
        </w:numPr>
        <w:jc w:val="both"/>
        <w:rPr>
          <w:rFonts w:ascii="Garamond" w:hAnsi="Garamond" w:cs="Times New Roman"/>
          <w:sz w:val="24"/>
          <w:szCs w:val="24"/>
        </w:rPr>
      </w:pPr>
      <w:r w:rsidRPr="003E50B6">
        <w:rPr>
          <w:rFonts w:ascii="Garamond" w:hAnsi="Garamond" w:cs="Times New Roman"/>
          <w:sz w:val="24"/>
          <w:szCs w:val="24"/>
        </w:rPr>
        <w:t>Create a roadmap to aid the creation of smart and fast response emergency systems in Ghana that help us plan, prepare and respond to emergencies better.</w:t>
      </w:r>
    </w:p>
    <w:p w14:paraId="33A40ED1" w14:textId="77777777" w:rsidR="00CC0712" w:rsidRPr="003E50B6" w:rsidRDefault="00CC0712" w:rsidP="003E50B6">
      <w:pPr>
        <w:pStyle w:val="ListParagraph"/>
        <w:numPr>
          <w:ilvl w:val="0"/>
          <w:numId w:val="4"/>
        </w:numPr>
        <w:jc w:val="both"/>
        <w:rPr>
          <w:rFonts w:ascii="Garamond" w:hAnsi="Garamond" w:cs="Times New Roman"/>
          <w:sz w:val="24"/>
          <w:szCs w:val="24"/>
        </w:rPr>
      </w:pPr>
      <w:r w:rsidRPr="003E50B6">
        <w:rPr>
          <w:rFonts w:ascii="Garamond" w:hAnsi="Garamond" w:cs="Times New Roman"/>
          <w:sz w:val="24"/>
          <w:szCs w:val="24"/>
        </w:rPr>
        <w:t>Develop interconnected systems that share data across all the sectors of the city to help stakeholders make better decisions related to disaster management.</w:t>
      </w:r>
      <w:commentRangeEnd w:id="11"/>
      <w:r w:rsidR="003A4E99">
        <w:rPr>
          <w:rStyle w:val="CommentReference"/>
        </w:rPr>
        <w:commentReference w:id="11"/>
      </w:r>
    </w:p>
    <w:p w14:paraId="37D9498F" w14:textId="77777777" w:rsidR="00CC0712" w:rsidRPr="003E50B6" w:rsidRDefault="00CC0712" w:rsidP="003E50B6">
      <w:pPr>
        <w:jc w:val="both"/>
        <w:rPr>
          <w:rFonts w:ascii="Garamond" w:hAnsi="Garamond" w:cs="Times New Roman"/>
          <w:b/>
          <w:sz w:val="24"/>
          <w:szCs w:val="24"/>
          <w:lang w:val="en-US"/>
        </w:rPr>
      </w:pPr>
      <w:commentRangeStart w:id="12"/>
      <w:r w:rsidRPr="003E50B6">
        <w:rPr>
          <w:rFonts w:ascii="Garamond" w:hAnsi="Garamond" w:cs="Times New Roman"/>
          <w:b/>
          <w:sz w:val="24"/>
          <w:szCs w:val="24"/>
          <w:lang w:val="en-US"/>
        </w:rPr>
        <w:t>Methodology</w:t>
      </w:r>
      <w:commentRangeEnd w:id="12"/>
      <w:r w:rsidR="00254BD5">
        <w:rPr>
          <w:rStyle w:val="CommentReference"/>
        </w:rPr>
        <w:commentReference w:id="12"/>
      </w:r>
    </w:p>
    <w:p w14:paraId="25E7C06D" w14:textId="77777777" w:rsidR="00CC0712" w:rsidRPr="003E50B6" w:rsidRDefault="00CC0712" w:rsidP="003E50B6">
      <w:pPr>
        <w:jc w:val="both"/>
        <w:rPr>
          <w:rFonts w:ascii="Garamond" w:hAnsi="Garamond" w:cs="Times New Roman"/>
          <w:sz w:val="24"/>
          <w:szCs w:val="24"/>
          <w:lang w:val="en-US"/>
        </w:rPr>
      </w:pPr>
      <w:r w:rsidRPr="003E50B6">
        <w:rPr>
          <w:rFonts w:ascii="Garamond" w:hAnsi="Garamond" w:cs="Times New Roman"/>
          <w:sz w:val="24"/>
          <w:szCs w:val="24"/>
          <w:lang w:val="en-US"/>
        </w:rPr>
        <w:t>Arriving at a solution to the disaster management</w:t>
      </w:r>
      <w:r w:rsidR="006D191D" w:rsidRPr="003E50B6">
        <w:rPr>
          <w:rFonts w:ascii="Garamond" w:hAnsi="Garamond" w:cs="Times New Roman"/>
          <w:sz w:val="24"/>
          <w:szCs w:val="24"/>
          <w:lang w:val="en-US"/>
        </w:rPr>
        <w:t xml:space="preserve"> problem</w:t>
      </w:r>
      <w:r w:rsidRPr="003E50B6">
        <w:rPr>
          <w:rFonts w:ascii="Garamond" w:hAnsi="Garamond" w:cs="Times New Roman"/>
          <w:sz w:val="24"/>
          <w:szCs w:val="24"/>
          <w:lang w:val="en-US"/>
        </w:rPr>
        <w:t xml:space="preserve"> is based on different steps and at the middle of all this lies data driven smart systems connecting critical infrastructure and stakeholders to make better decisions regarding disasters. Although the final solution will have to be customized to work efficiently in the city it is deployed in, the following steps will be followed to develop a generic solution;</w:t>
      </w:r>
    </w:p>
    <w:p w14:paraId="46CDE865" w14:textId="77777777" w:rsidR="00CC0712" w:rsidRPr="003E50B6" w:rsidRDefault="00CC0712" w:rsidP="003E50B6">
      <w:pPr>
        <w:pStyle w:val="ListParagraph"/>
        <w:numPr>
          <w:ilvl w:val="0"/>
          <w:numId w:val="6"/>
        </w:numPr>
        <w:jc w:val="both"/>
        <w:rPr>
          <w:rFonts w:ascii="Garamond" w:hAnsi="Garamond" w:cs="Times New Roman"/>
          <w:sz w:val="24"/>
          <w:szCs w:val="24"/>
          <w:lang w:val="en-US"/>
        </w:rPr>
      </w:pPr>
      <w:r w:rsidRPr="003E50B6">
        <w:rPr>
          <w:rFonts w:ascii="Garamond" w:hAnsi="Garamond" w:cs="Times New Roman"/>
          <w:sz w:val="24"/>
          <w:szCs w:val="24"/>
          <w:lang w:val="en-US"/>
        </w:rPr>
        <w:t>Gather historic data on disasters and emergencies in Ghanaian cities to understand how disasters have affected us and what has and can be done about it.</w:t>
      </w:r>
    </w:p>
    <w:p w14:paraId="64593984" w14:textId="77777777" w:rsidR="00CC0712" w:rsidRPr="003E50B6" w:rsidRDefault="00CC0712" w:rsidP="003E50B6">
      <w:pPr>
        <w:pStyle w:val="ListParagraph"/>
        <w:numPr>
          <w:ilvl w:val="0"/>
          <w:numId w:val="6"/>
        </w:numPr>
        <w:jc w:val="both"/>
        <w:rPr>
          <w:rFonts w:ascii="Garamond" w:hAnsi="Garamond" w:cs="Times New Roman"/>
          <w:sz w:val="24"/>
          <w:szCs w:val="24"/>
          <w:lang w:val="en-US"/>
        </w:rPr>
      </w:pPr>
      <w:r w:rsidRPr="003E50B6">
        <w:rPr>
          <w:rFonts w:ascii="Garamond" w:hAnsi="Garamond" w:cs="Times New Roman"/>
          <w:sz w:val="24"/>
          <w:szCs w:val="24"/>
          <w:lang w:val="en-US"/>
        </w:rPr>
        <w:t>Conceptualize a model based on what has been learned from the historic data and basing the model’s design on technologies that can be effectively implemented in a lower-middle income country like Ghana.</w:t>
      </w:r>
    </w:p>
    <w:p w14:paraId="4E005A17" w14:textId="77777777" w:rsidR="00CC0712" w:rsidRPr="003E50B6" w:rsidRDefault="00CC0712" w:rsidP="003E50B6">
      <w:pPr>
        <w:pStyle w:val="ListParagraph"/>
        <w:numPr>
          <w:ilvl w:val="0"/>
          <w:numId w:val="6"/>
        </w:numPr>
        <w:jc w:val="both"/>
        <w:rPr>
          <w:rFonts w:ascii="Garamond" w:hAnsi="Garamond" w:cs="Times New Roman"/>
          <w:sz w:val="24"/>
          <w:szCs w:val="24"/>
          <w:lang w:val="en-US"/>
        </w:rPr>
      </w:pPr>
      <w:r w:rsidRPr="003E50B6">
        <w:rPr>
          <w:rFonts w:ascii="Garamond" w:hAnsi="Garamond" w:cs="Times New Roman"/>
          <w:sz w:val="24"/>
          <w:szCs w:val="24"/>
          <w:lang w:val="en-US"/>
        </w:rPr>
        <w:t>Simulation testing models to uncover any undefined behavior and identifying stress points to help make models more resilient against disasters.</w:t>
      </w:r>
    </w:p>
    <w:p w14:paraId="7E8CF5B9" w14:textId="77777777" w:rsidR="00CC0712" w:rsidRPr="003E50B6" w:rsidRDefault="00CC0712" w:rsidP="003E50B6">
      <w:pPr>
        <w:pStyle w:val="ListParagraph"/>
        <w:numPr>
          <w:ilvl w:val="0"/>
          <w:numId w:val="6"/>
        </w:numPr>
        <w:jc w:val="both"/>
        <w:rPr>
          <w:rFonts w:ascii="Garamond" w:hAnsi="Garamond" w:cs="Times New Roman"/>
          <w:sz w:val="24"/>
          <w:szCs w:val="24"/>
          <w:lang w:val="en-US"/>
        </w:rPr>
      </w:pPr>
      <w:r w:rsidRPr="003E50B6">
        <w:rPr>
          <w:rFonts w:ascii="Garamond" w:hAnsi="Garamond" w:cs="Times New Roman"/>
          <w:sz w:val="24"/>
          <w:szCs w:val="24"/>
          <w:lang w:val="en-US"/>
        </w:rPr>
        <w:t>Exploring the different ways to implement the models in our cities with the aim of improving the resilience of the city and the quality of life of city dwellers.</w:t>
      </w:r>
    </w:p>
    <w:p w14:paraId="00BBC474" w14:textId="77777777" w:rsidR="00E603F2" w:rsidRPr="003E50B6" w:rsidRDefault="00E603F2" w:rsidP="003E50B6">
      <w:pPr>
        <w:jc w:val="both"/>
        <w:rPr>
          <w:rFonts w:ascii="Garamond" w:hAnsi="Garamond" w:cs="Times New Roman"/>
          <w:b/>
          <w:sz w:val="24"/>
          <w:szCs w:val="24"/>
          <w:lang w:val="en-US"/>
        </w:rPr>
      </w:pPr>
      <w:r w:rsidRPr="003E50B6">
        <w:rPr>
          <w:rFonts w:ascii="Garamond" w:hAnsi="Garamond" w:cs="Times New Roman"/>
          <w:b/>
          <w:sz w:val="24"/>
          <w:szCs w:val="24"/>
          <w:lang w:val="en-US"/>
        </w:rPr>
        <w:t>Conclusion</w:t>
      </w:r>
    </w:p>
    <w:p w14:paraId="3E6C4E90" w14:textId="77777777" w:rsidR="00896C41" w:rsidRPr="003E50B6" w:rsidRDefault="00896C41" w:rsidP="003E50B6">
      <w:pPr>
        <w:jc w:val="both"/>
        <w:rPr>
          <w:rFonts w:ascii="Garamond" w:hAnsi="Garamond" w:cs="Times New Roman"/>
          <w:sz w:val="24"/>
          <w:szCs w:val="24"/>
          <w:lang w:val="en-US"/>
        </w:rPr>
      </w:pPr>
      <w:r w:rsidRPr="003E50B6">
        <w:rPr>
          <w:rFonts w:ascii="Garamond" w:hAnsi="Garamond" w:cs="Times New Roman"/>
          <w:sz w:val="24"/>
          <w:szCs w:val="24"/>
          <w:lang w:val="en-US"/>
        </w:rPr>
        <w:t xml:space="preserve">Disasters hinder social and economic progress of cities if they are not managed using </w:t>
      </w:r>
      <w:r w:rsidR="006D191D" w:rsidRPr="003E50B6">
        <w:rPr>
          <w:rFonts w:ascii="Garamond" w:hAnsi="Garamond" w:cs="Times New Roman"/>
          <w:sz w:val="24"/>
          <w:szCs w:val="24"/>
          <w:lang w:val="en-US"/>
        </w:rPr>
        <w:t>the best tools that</w:t>
      </w:r>
      <w:r w:rsidRPr="003E50B6">
        <w:rPr>
          <w:rFonts w:ascii="Garamond" w:hAnsi="Garamond" w:cs="Times New Roman"/>
          <w:sz w:val="24"/>
          <w:szCs w:val="24"/>
          <w:lang w:val="en-US"/>
        </w:rPr>
        <w:t xml:space="preserve"> human progress presents us. And more still can lead to the complete destruction of settlements if they are neglected. Employing smart technologies with their data accumulation and analysis capabilities equips planners and stakeholders involved in the planning and building of cities to create systems that help plan/prepare, adapt, absorb, respond and recover from disasters better.</w:t>
      </w:r>
    </w:p>
    <w:sectPr w:rsidR="00896C41" w:rsidRPr="003E50B6">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ichael Osei Asibey" w:date="2022-03-03T13:43:00Z" w:initials="MOA">
    <w:p w14:paraId="27C21DB8" w14:textId="47F42995" w:rsidR="009604B8" w:rsidRDefault="009604B8">
      <w:pPr>
        <w:pStyle w:val="CommentText"/>
      </w:pPr>
      <w:r>
        <w:rPr>
          <w:rStyle w:val="CommentReference"/>
        </w:rPr>
        <w:annotationRef/>
      </w:r>
      <w:r>
        <w:t xml:space="preserve">Think about </w:t>
      </w:r>
      <w:r w:rsidR="00A0500F">
        <w:t xml:space="preserve">the </w:t>
      </w:r>
      <w:r w:rsidR="006F627C">
        <w:t xml:space="preserve">specific </w:t>
      </w:r>
      <w:r w:rsidR="00A0500F">
        <w:t>type of disaster</w:t>
      </w:r>
      <w:r w:rsidR="003A4E99">
        <w:t xml:space="preserve"> (flood, </w:t>
      </w:r>
      <w:r w:rsidR="004C76CA">
        <w:t>drought, etc)</w:t>
      </w:r>
      <w:r w:rsidR="00A0500F">
        <w:t xml:space="preserve"> </w:t>
      </w:r>
      <w:r w:rsidR="00C0479E">
        <w:t>you want to study so you narrow down</w:t>
      </w:r>
    </w:p>
  </w:comment>
  <w:comment w:id="2" w:author="Michael Osei Asibey" w:date="2022-03-03T13:42:00Z" w:initials="MOA">
    <w:p w14:paraId="44F5D61D" w14:textId="77777777" w:rsidR="0003017F" w:rsidRDefault="0003017F">
      <w:pPr>
        <w:pStyle w:val="CommentText"/>
      </w:pPr>
      <w:r>
        <w:rPr>
          <w:rStyle w:val="CommentReference"/>
        </w:rPr>
        <w:annotationRef/>
      </w:r>
      <w:r>
        <w:t xml:space="preserve">I will no comment on this for now. Once, you get a supervisor, the details can be discussed </w:t>
      </w:r>
    </w:p>
  </w:comment>
  <w:comment w:id="3" w:author="Michael Osei Asibey" w:date="2022-03-03T14:10:00Z" w:initials="MOA">
    <w:p w14:paraId="0F23BB30" w14:textId="0E34373C" w:rsidR="004D6579" w:rsidRDefault="004D6579">
      <w:pPr>
        <w:pStyle w:val="CommentText"/>
      </w:pPr>
      <w:r>
        <w:rPr>
          <w:rStyle w:val="CommentReference"/>
        </w:rPr>
        <w:annotationRef/>
      </w:r>
      <w:r>
        <w:t>Try as much as possible to avoid use of pronouns in technical reports</w:t>
      </w:r>
    </w:p>
  </w:comment>
  <w:comment w:id="6" w:author="Michael Osei Asibey" w:date="2022-03-03T14:11:00Z" w:initials="MOA">
    <w:p w14:paraId="2AFA645E" w14:textId="6A47E924" w:rsidR="00B70049" w:rsidRDefault="00A302F7" w:rsidP="00B70049">
      <w:pPr>
        <w:pStyle w:val="CommentText"/>
      </w:pPr>
      <w:r>
        <w:rPr>
          <w:rStyle w:val="CommentReference"/>
        </w:rPr>
        <w:annotationRef/>
      </w:r>
      <w:r w:rsidR="00B70049">
        <w:t>I suggest that the research questions and objectives be revised to address the following</w:t>
      </w:r>
    </w:p>
    <w:p w14:paraId="271EF266" w14:textId="77777777" w:rsidR="00B70049" w:rsidRDefault="00B70049" w:rsidP="00B70049">
      <w:pPr>
        <w:pStyle w:val="CommentText"/>
      </w:pPr>
    </w:p>
    <w:p w14:paraId="19BDC39E" w14:textId="23AC7B14" w:rsidR="00A302F7" w:rsidRDefault="00A302F7" w:rsidP="00A302F7">
      <w:pPr>
        <w:pStyle w:val="CommentText"/>
        <w:numPr>
          <w:ilvl w:val="0"/>
          <w:numId w:val="7"/>
        </w:numPr>
      </w:pPr>
      <w:r>
        <w:t>Knowledge on the smart technologies and their importance in managing disasters</w:t>
      </w:r>
    </w:p>
    <w:p w14:paraId="3AC1144E" w14:textId="157C37F4" w:rsidR="0072561C" w:rsidRDefault="00A302F7" w:rsidP="00A302F7">
      <w:pPr>
        <w:pStyle w:val="CommentText"/>
        <w:numPr>
          <w:ilvl w:val="0"/>
          <w:numId w:val="7"/>
        </w:numPr>
      </w:pPr>
      <w:r>
        <w:t xml:space="preserve"> </w:t>
      </w:r>
      <w:r w:rsidR="00357691">
        <w:t>Examine existing smart technologies</w:t>
      </w:r>
      <w:r w:rsidR="0072561C">
        <w:t>, if any, their response to managing disasters as well as their effectiveness</w:t>
      </w:r>
    </w:p>
    <w:p w14:paraId="597B4376" w14:textId="420D47FD" w:rsidR="00B70BCB" w:rsidRDefault="00B70BCB" w:rsidP="00A302F7">
      <w:pPr>
        <w:pStyle w:val="CommentText"/>
        <w:numPr>
          <w:ilvl w:val="0"/>
          <w:numId w:val="7"/>
        </w:numPr>
      </w:pPr>
      <w:r>
        <w:t>Identi</w:t>
      </w:r>
      <w:r w:rsidR="00EE0EE8">
        <w:t xml:space="preserve">fy smart technologies </w:t>
      </w:r>
      <w:r w:rsidR="000D38FC">
        <w:t xml:space="preserve">that can help effectively and sustainably manage disasters </w:t>
      </w:r>
    </w:p>
    <w:p w14:paraId="3239380A" w14:textId="6D853409" w:rsidR="00A302F7" w:rsidRDefault="000E3189" w:rsidP="00A302F7">
      <w:pPr>
        <w:pStyle w:val="CommentText"/>
        <w:numPr>
          <w:ilvl w:val="0"/>
          <w:numId w:val="7"/>
        </w:numPr>
      </w:pPr>
      <w:r>
        <w:t xml:space="preserve"> Explore pathways to integrate</w:t>
      </w:r>
      <w:r w:rsidR="004D7EDC">
        <w:t xml:space="preserve"> and efficiently operationalise</w:t>
      </w:r>
      <w:r>
        <w:t xml:space="preserve"> smart technologies </w:t>
      </w:r>
      <w:r w:rsidR="00C34B06">
        <w:t>in sustainable disaster management efforts</w:t>
      </w:r>
    </w:p>
  </w:comment>
  <w:comment w:id="9" w:author="Michael Osei Asibey" w:date="2022-03-03T14:11:00Z" w:initials="MOA">
    <w:p w14:paraId="3D4F9E56" w14:textId="1CD6F964" w:rsidR="001667BB" w:rsidRDefault="001667BB">
      <w:pPr>
        <w:pStyle w:val="CommentText"/>
      </w:pPr>
      <w:r>
        <w:rPr>
          <w:rStyle w:val="CommentReference"/>
        </w:rPr>
        <w:annotationRef/>
      </w:r>
      <w:r>
        <w:t>Again, be clear on the specific disaster type</w:t>
      </w:r>
      <w:r w:rsidR="007563A6">
        <w:t>(s)</w:t>
      </w:r>
    </w:p>
  </w:comment>
  <w:comment w:id="11" w:author="Michael Osei Asibey" w:date="2022-03-03T14:09:00Z" w:initials="MOA">
    <w:p w14:paraId="087AD97F" w14:textId="5BA29E46" w:rsidR="003A4E99" w:rsidRDefault="003A4E99">
      <w:pPr>
        <w:pStyle w:val="CommentText"/>
      </w:pPr>
      <w:r>
        <w:rPr>
          <w:rStyle w:val="CommentReference"/>
        </w:rPr>
        <w:annotationRef/>
      </w:r>
      <w:r>
        <w:t>These should be revised to be in line with the research questions</w:t>
      </w:r>
    </w:p>
  </w:comment>
  <w:comment w:id="12" w:author="Michael Osei Asibey" w:date="2022-03-03T14:15:00Z" w:initials="MOA">
    <w:p w14:paraId="7A7A2011" w14:textId="5E83DB53" w:rsidR="00254BD5" w:rsidRDefault="00254BD5">
      <w:pPr>
        <w:pStyle w:val="CommentText"/>
      </w:pPr>
      <w:r>
        <w:rPr>
          <w:rStyle w:val="CommentReference"/>
        </w:rPr>
        <w:annotationRef/>
      </w:r>
      <w:r>
        <w:t>We will hold on to this</w:t>
      </w:r>
      <w:r w:rsidR="008E7283">
        <w:t xml:space="preserve"> for now</w:t>
      </w:r>
      <w:bookmarkStart w:id="13" w:name="_GoBack"/>
      <w:bookmarkEnd w:id="13"/>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7C21DB8" w15:done="0"/>
  <w15:commentEx w15:paraId="44F5D61D" w15:done="0"/>
  <w15:commentEx w15:paraId="0F23BB30" w15:done="0"/>
  <w15:commentEx w15:paraId="3239380A" w15:done="0"/>
  <w15:commentEx w15:paraId="3D4F9E56" w15:done="0"/>
  <w15:commentEx w15:paraId="087AD97F" w15:done="0"/>
  <w15:commentEx w15:paraId="7A7A201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945B4"/>
    <w:multiLevelType w:val="hybridMultilevel"/>
    <w:tmpl w:val="7E2E4A6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1E35CC1"/>
    <w:multiLevelType w:val="hybridMultilevel"/>
    <w:tmpl w:val="228EF7F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2C11D8B"/>
    <w:multiLevelType w:val="hybridMultilevel"/>
    <w:tmpl w:val="03F42B2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ED62D53"/>
    <w:multiLevelType w:val="hybridMultilevel"/>
    <w:tmpl w:val="29F0224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354E3059"/>
    <w:multiLevelType w:val="hybridMultilevel"/>
    <w:tmpl w:val="A1247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F755A0"/>
    <w:multiLevelType w:val="hybridMultilevel"/>
    <w:tmpl w:val="8214CA0E"/>
    <w:lvl w:ilvl="0" w:tplc="0809000F">
      <w:start w:val="1"/>
      <w:numFmt w:val="decimal"/>
      <w:lvlText w:val="%1."/>
      <w:lvlJc w:val="left"/>
      <w:pPr>
        <w:ind w:left="540" w:hanging="360"/>
      </w:pPr>
    </w:lvl>
    <w:lvl w:ilvl="1" w:tplc="08090019" w:tentative="1">
      <w:start w:val="1"/>
      <w:numFmt w:val="lowerLetter"/>
      <w:lvlText w:val="%2."/>
      <w:lvlJc w:val="left"/>
      <w:pPr>
        <w:ind w:left="1260" w:hanging="360"/>
      </w:pPr>
    </w:lvl>
    <w:lvl w:ilvl="2" w:tplc="0809001B" w:tentative="1">
      <w:start w:val="1"/>
      <w:numFmt w:val="lowerRoman"/>
      <w:lvlText w:val="%3."/>
      <w:lvlJc w:val="right"/>
      <w:pPr>
        <w:ind w:left="1980" w:hanging="180"/>
      </w:pPr>
    </w:lvl>
    <w:lvl w:ilvl="3" w:tplc="0809000F" w:tentative="1">
      <w:start w:val="1"/>
      <w:numFmt w:val="decimal"/>
      <w:lvlText w:val="%4."/>
      <w:lvlJc w:val="left"/>
      <w:pPr>
        <w:ind w:left="2700" w:hanging="360"/>
      </w:pPr>
    </w:lvl>
    <w:lvl w:ilvl="4" w:tplc="08090019" w:tentative="1">
      <w:start w:val="1"/>
      <w:numFmt w:val="lowerLetter"/>
      <w:lvlText w:val="%5."/>
      <w:lvlJc w:val="left"/>
      <w:pPr>
        <w:ind w:left="3420" w:hanging="360"/>
      </w:pPr>
    </w:lvl>
    <w:lvl w:ilvl="5" w:tplc="0809001B" w:tentative="1">
      <w:start w:val="1"/>
      <w:numFmt w:val="lowerRoman"/>
      <w:lvlText w:val="%6."/>
      <w:lvlJc w:val="right"/>
      <w:pPr>
        <w:ind w:left="4140" w:hanging="180"/>
      </w:pPr>
    </w:lvl>
    <w:lvl w:ilvl="6" w:tplc="0809000F" w:tentative="1">
      <w:start w:val="1"/>
      <w:numFmt w:val="decimal"/>
      <w:lvlText w:val="%7."/>
      <w:lvlJc w:val="left"/>
      <w:pPr>
        <w:ind w:left="4860" w:hanging="360"/>
      </w:pPr>
    </w:lvl>
    <w:lvl w:ilvl="7" w:tplc="08090019" w:tentative="1">
      <w:start w:val="1"/>
      <w:numFmt w:val="lowerLetter"/>
      <w:lvlText w:val="%8."/>
      <w:lvlJc w:val="left"/>
      <w:pPr>
        <w:ind w:left="5580" w:hanging="360"/>
      </w:pPr>
    </w:lvl>
    <w:lvl w:ilvl="8" w:tplc="0809001B" w:tentative="1">
      <w:start w:val="1"/>
      <w:numFmt w:val="lowerRoman"/>
      <w:lvlText w:val="%9."/>
      <w:lvlJc w:val="right"/>
      <w:pPr>
        <w:ind w:left="6300" w:hanging="180"/>
      </w:pPr>
    </w:lvl>
  </w:abstractNum>
  <w:abstractNum w:abstractNumId="6" w15:restartNumberingAfterBreak="0">
    <w:nsid w:val="57082654"/>
    <w:multiLevelType w:val="hybridMultilevel"/>
    <w:tmpl w:val="5C0C978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5"/>
  </w:num>
  <w:num w:numId="3">
    <w:abstractNumId w:val="0"/>
  </w:num>
  <w:num w:numId="4">
    <w:abstractNumId w:val="2"/>
  </w:num>
  <w:num w:numId="5">
    <w:abstractNumId w:val="6"/>
  </w:num>
  <w:num w:numId="6">
    <w:abstractNumId w:val="3"/>
  </w:num>
  <w:num w:numId="7">
    <w:abstractNumId w:val="4"/>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ichael Osei Asibey">
    <w15:presenceInfo w15:providerId="Windows Live" w15:userId="31050d70a37c962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03F2"/>
    <w:rsid w:val="0003017F"/>
    <w:rsid w:val="000D38FC"/>
    <w:rsid w:val="000E3189"/>
    <w:rsid w:val="00121F13"/>
    <w:rsid w:val="00155BC4"/>
    <w:rsid w:val="001667BB"/>
    <w:rsid w:val="00254BD5"/>
    <w:rsid w:val="00332931"/>
    <w:rsid w:val="00357691"/>
    <w:rsid w:val="003A4E99"/>
    <w:rsid w:val="003E50B6"/>
    <w:rsid w:val="00441292"/>
    <w:rsid w:val="004C76CA"/>
    <w:rsid w:val="004D6579"/>
    <w:rsid w:val="004D7EDC"/>
    <w:rsid w:val="005B35F6"/>
    <w:rsid w:val="005C53EA"/>
    <w:rsid w:val="006D191D"/>
    <w:rsid w:val="006F627C"/>
    <w:rsid w:val="0072561C"/>
    <w:rsid w:val="007563A6"/>
    <w:rsid w:val="007D46A1"/>
    <w:rsid w:val="007F0948"/>
    <w:rsid w:val="00804895"/>
    <w:rsid w:val="008335A7"/>
    <w:rsid w:val="00896C41"/>
    <w:rsid w:val="008A79C7"/>
    <w:rsid w:val="008E7283"/>
    <w:rsid w:val="009604B8"/>
    <w:rsid w:val="009C693A"/>
    <w:rsid w:val="009E0977"/>
    <w:rsid w:val="00A0500F"/>
    <w:rsid w:val="00A302F7"/>
    <w:rsid w:val="00AA4295"/>
    <w:rsid w:val="00AD37AC"/>
    <w:rsid w:val="00B70049"/>
    <w:rsid w:val="00B70BCB"/>
    <w:rsid w:val="00C0479E"/>
    <w:rsid w:val="00C34B06"/>
    <w:rsid w:val="00CC0712"/>
    <w:rsid w:val="00E30CEB"/>
    <w:rsid w:val="00E47328"/>
    <w:rsid w:val="00E603F2"/>
    <w:rsid w:val="00EE0EE8"/>
    <w:rsid w:val="00F95A36"/>
    <w:rsid w:val="00F96F1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7965DF"/>
  <w15:chartTrackingRefBased/>
  <w15:docId w15:val="{75E42FD6-90B8-4877-B894-19333A155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295"/>
    <w:pPr>
      <w:ind w:left="720"/>
      <w:contextualSpacing/>
    </w:pPr>
  </w:style>
  <w:style w:type="paragraph" w:styleId="BalloonText">
    <w:name w:val="Balloon Text"/>
    <w:basedOn w:val="Normal"/>
    <w:link w:val="BalloonTextChar"/>
    <w:uiPriority w:val="99"/>
    <w:semiHidden/>
    <w:unhideWhenUsed/>
    <w:rsid w:val="003E50B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50B6"/>
    <w:rPr>
      <w:rFonts w:ascii="Segoe UI" w:hAnsi="Segoe UI" w:cs="Segoe UI"/>
      <w:sz w:val="18"/>
      <w:szCs w:val="18"/>
    </w:rPr>
  </w:style>
  <w:style w:type="character" w:styleId="CommentReference">
    <w:name w:val="annotation reference"/>
    <w:basedOn w:val="DefaultParagraphFont"/>
    <w:uiPriority w:val="99"/>
    <w:semiHidden/>
    <w:unhideWhenUsed/>
    <w:rsid w:val="0003017F"/>
    <w:rPr>
      <w:sz w:val="16"/>
      <w:szCs w:val="16"/>
    </w:rPr>
  </w:style>
  <w:style w:type="paragraph" w:styleId="CommentText">
    <w:name w:val="annotation text"/>
    <w:basedOn w:val="Normal"/>
    <w:link w:val="CommentTextChar"/>
    <w:uiPriority w:val="99"/>
    <w:semiHidden/>
    <w:unhideWhenUsed/>
    <w:rsid w:val="0003017F"/>
    <w:pPr>
      <w:spacing w:line="240" w:lineRule="auto"/>
    </w:pPr>
    <w:rPr>
      <w:sz w:val="20"/>
      <w:szCs w:val="20"/>
    </w:rPr>
  </w:style>
  <w:style w:type="character" w:customStyle="1" w:styleId="CommentTextChar">
    <w:name w:val="Comment Text Char"/>
    <w:basedOn w:val="DefaultParagraphFont"/>
    <w:link w:val="CommentText"/>
    <w:uiPriority w:val="99"/>
    <w:semiHidden/>
    <w:rsid w:val="0003017F"/>
    <w:rPr>
      <w:sz w:val="20"/>
      <w:szCs w:val="20"/>
    </w:rPr>
  </w:style>
  <w:style w:type="paragraph" w:styleId="CommentSubject">
    <w:name w:val="annotation subject"/>
    <w:basedOn w:val="CommentText"/>
    <w:next w:val="CommentText"/>
    <w:link w:val="CommentSubjectChar"/>
    <w:uiPriority w:val="99"/>
    <w:semiHidden/>
    <w:unhideWhenUsed/>
    <w:rsid w:val="0003017F"/>
    <w:rPr>
      <w:b/>
      <w:bCs/>
    </w:rPr>
  </w:style>
  <w:style w:type="character" w:customStyle="1" w:styleId="CommentSubjectChar">
    <w:name w:val="Comment Subject Char"/>
    <w:basedOn w:val="CommentTextChar"/>
    <w:link w:val="CommentSubject"/>
    <w:uiPriority w:val="99"/>
    <w:semiHidden/>
    <w:rsid w:val="0003017F"/>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3941</TotalTime>
  <Pages>2</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Michael Osei Asibey</cp:lastModifiedBy>
  <cp:revision>33</cp:revision>
  <dcterms:created xsi:type="dcterms:W3CDTF">2022-01-19T16:16:00Z</dcterms:created>
  <dcterms:modified xsi:type="dcterms:W3CDTF">2022-03-03T14:15:00Z</dcterms:modified>
</cp:coreProperties>
</file>